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lang w:val="en-GB"/>
        </w:rPr>
        <w:id w:val="-2106182660"/>
        <w:docPartObj>
          <w:docPartGallery w:val="Table of Contents"/>
          <w:docPartUnique/>
        </w:docPartObj>
      </w:sdtPr>
      <w:sdtEndPr>
        <w:rPr>
          <w:rFonts w:ascii="Times New Roman" w:eastAsia="Times New Roman" w:hAnsi="Times New Roman" w:cs="Times New Roman"/>
          <w:noProof/>
        </w:rPr>
      </w:sdtEndPr>
      <w:sdtContent>
        <w:p w14:paraId="16CB1979" w14:textId="697ED196" w:rsidR="00110F27" w:rsidRPr="0051081E" w:rsidRDefault="00110F27" w:rsidP="00FD3FD2">
          <w:pPr>
            <w:pStyle w:val="TOCHeading"/>
            <w:numPr>
              <w:ilvl w:val="0"/>
              <w:numId w:val="0"/>
            </w:numPr>
            <w:ind w:left="432"/>
            <w:jc w:val="both"/>
            <w:rPr>
              <w:lang w:val="en-GB"/>
            </w:rPr>
          </w:pPr>
          <w:r w:rsidRPr="0051081E">
            <w:rPr>
              <w:lang w:val="en-GB"/>
            </w:rPr>
            <w:t>Table of Contents</w:t>
          </w:r>
        </w:p>
        <w:p w14:paraId="139E3396" w14:textId="6172B1B8" w:rsidR="00A64EE6" w:rsidRDefault="00110F27">
          <w:pPr>
            <w:pStyle w:val="TOC1"/>
            <w:tabs>
              <w:tab w:val="left" w:pos="480"/>
              <w:tab w:val="right" w:leader="dot" w:pos="9016"/>
            </w:tabs>
            <w:rPr>
              <w:rFonts w:asciiTheme="minorHAnsi" w:eastAsiaTheme="minorEastAsia" w:hAnsiTheme="minorHAnsi" w:cstheme="minorBidi"/>
              <w:b w:val="0"/>
              <w:bCs w:val="0"/>
              <w:caps w:val="0"/>
              <w:noProof/>
              <w:sz w:val="24"/>
              <w:szCs w:val="24"/>
              <w:lang w:val="en-ES"/>
            </w:rPr>
          </w:pPr>
          <w:r w:rsidRPr="0051081E">
            <w:rPr>
              <w:b w:val="0"/>
              <w:bCs w:val="0"/>
            </w:rPr>
            <w:fldChar w:fldCharType="begin"/>
          </w:r>
          <w:r w:rsidRPr="0051081E">
            <w:instrText xml:space="preserve"> TOC \o "1-3" \h \z \u </w:instrText>
          </w:r>
          <w:r w:rsidRPr="0051081E">
            <w:rPr>
              <w:b w:val="0"/>
              <w:bCs w:val="0"/>
            </w:rPr>
            <w:fldChar w:fldCharType="separate"/>
          </w:r>
          <w:hyperlink w:anchor="_Toc89946101" w:history="1">
            <w:r w:rsidR="00A64EE6" w:rsidRPr="007F5D5C">
              <w:rPr>
                <w:rStyle w:val="Hyperlink"/>
                <w:noProof/>
              </w:rPr>
              <w:t>1.</w:t>
            </w:r>
            <w:r w:rsidR="00A64EE6">
              <w:rPr>
                <w:rFonts w:asciiTheme="minorHAnsi" w:eastAsiaTheme="minorEastAsia" w:hAnsiTheme="minorHAnsi" w:cstheme="minorBidi"/>
                <w:b w:val="0"/>
                <w:bCs w:val="0"/>
                <w:caps w:val="0"/>
                <w:noProof/>
                <w:sz w:val="24"/>
                <w:szCs w:val="24"/>
                <w:lang w:val="en-ES"/>
              </w:rPr>
              <w:tab/>
            </w:r>
            <w:r w:rsidR="00A64EE6" w:rsidRPr="007F5D5C">
              <w:rPr>
                <w:rStyle w:val="Hyperlink"/>
                <w:noProof/>
              </w:rPr>
              <w:t>Abstract</w:t>
            </w:r>
            <w:r w:rsidR="00A64EE6">
              <w:rPr>
                <w:noProof/>
                <w:webHidden/>
              </w:rPr>
              <w:tab/>
            </w:r>
            <w:r w:rsidR="00A64EE6">
              <w:rPr>
                <w:noProof/>
                <w:webHidden/>
              </w:rPr>
              <w:fldChar w:fldCharType="begin"/>
            </w:r>
            <w:r w:rsidR="00A64EE6">
              <w:rPr>
                <w:noProof/>
                <w:webHidden/>
              </w:rPr>
              <w:instrText xml:space="preserve"> PAGEREF _Toc89946101 \h </w:instrText>
            </w:r>
            <w:r w:rsidR="00A64EE6">
              <w:rPr>
                <w:noProof/>
                <w:webHidden/>
              </w:rPr>
            </w:r>
            <w:r w:rsidR="00A64EE6">
              <w:rPr>
                <w:noProof/>
                <w:webHidden/>
              </w:rPr>
              <w:fldChar w:fldCharType="separate"/>
            </w:r>
            <w:r w:rsidR="00A64EE6">
              <w:rPr>
                <w:noProof/>
                <w:webHidden/>
              </w:rPr>
              <w:t>1</w:t>
            </w:r>
            <w:r w:rsidR="00A64EE6">
              <w:rPr>
                <w:noProof/>
                <w:webHidden/>
              </w:rPr>
              <w:fldChar w:fldCharType="end"/>
            </w:r>
          </w:hyperlink>
        </w:p>
        <w:p w14:paraId="372DCA79" w14:textId="58719D56" w:rsidR="00A64EE6" w:rsidRDefault="00A64EE6">
          <w:pPr>
            <w:pStyle w:val="TOC1"/>
            <w:tabs>
              <w:tab w:val="left" w:pos="480"/>
              <w:tab w:val="right" w:leader="dot" w:pos="9016"/>
            </w:tabs>
            <w:rPr>
              <w:rFonts w:asciiTheme="minorHAnsi" w:eastAsiaTheme="minorEastAsia" w:hAnsiTheme="minorHAnsi" w:cstheme="minorBidi"/>
              <w:b w:val="0"/>
              <w:bCs w:val="0"/>
              <w:caps w:val="0"/>
              <w:noProof/>
              <w:sz w:val="24"/>
              <w:szCs w:val="24"/>
              <w:lang w:val="en-ES"/>
            </w:rPr>
          </w:pPr>
          <w:hyperlink w:anchor="_Toc89946102" w:history="1">
            <w:r w:rsidRPr="007F5D5C">
              <w:rPr>
                <w:rStyle w:val="Hyperlink"/>
                <w:noProof/>
              </w:rPr>
              <w:t>2.</w:t>
            </w:r>
            <w:r>
              <w:rPr>
                <w:rFonts w:asciiTheme="minorHAnsi" w:eastAsiaTheme="minorEastAsia" w:hAnsiTheme="minorHAnsi" w:cstheme="minorBidi"/>
                <w:b w:val="0"/>
                <w:bCs w:val="0"/>
                <w:caps w:val="0"/>
                <w:noProof/>
                <w:sz w:val="24"/>
                <w:szCs w:val="24"/>
                <w:lang w:val="en-ES"/>
              </w:rPr>
              <w:tab/>
            </w:r>
            <w:r w:rsidRPr="007F5D5C">
              <w:rPr>
                <w:rStyle w:val="Hyperlink"/>
                <w:noProof/>
              </w:rPr>
              <w:t>Introduction</w:t>
            </w:r>
            <w:r>
              <w:rPr>
                <w:noProof/>
                <w:webHidden/>
              </w:rPr>
              <w:tab/>
            </w:r>
            <w:r>
              <w:rPr>
                <w:noProof/>
                <w:webHidden/>
              </w:rPr>
              <w:fldChar w:fldCharType="begin"/>
            </w:r>
            <w:r>
              <w:rPr>
                <w:noProof/>
                <w:webHidden/>
              </w:rPr>
              <w:instrText xml:space="preserve"> PAGEREF _Toc89946102 \h </w:instrText>
            </w:r>
            <w:r>
              <w:rPr>
                <w:noProof/>
                <w:webHidden/>
              </w:rPr>
            </w:r>
            <w:r>
              <w:rPr>
                <w:noProof/>
                <w:webHidden/>
              </w:rPr>
              <w:fldChar w:fldCharType="separate"/>
            </w:r>
            <w:r>
              <w:rPr>
                <w:noProof/>
                <w:webHidden/>
              </w:rPr>
              <w:t>1</w:t>
            </w:r>
            <w:r>
              <w:rPr>
                <w:noProof/>
                <w:webHidden/>
              </w:rPr>
              <w:fldChar w:fldCharType="end"/>
            </w:r>
          </w:hyperlink>
        </w:p>
        <w:p w14:paraId="72BD5AA5" w14:textId="059EA5F6" w:rsidR="00A64EE6" w:rsidRDefault="00A64EE6">
          <w:pPr>
            <w:pStyle w:val="TOC2"/>
            <w:tabs>
              <w:tab w:val="left" w:pos="960"/>
              <w:tab w:val="right" w:leader="dot" w:pos="9016"/>
            </w:tabs>
            <w:rPr>
              <w:rFonts w:asciiTheme="minorHAnsi" w:eastAsiaTheme="minorEastAsia" w:hAnsiTheme="minorHAnsi" w:cstheme="minorBidi"/>
              <w:smallCaps w:val="0"/>
              <w:noProof/>
              <w:sz w:val="24"/>
              <w:szCs w:val="24"/>
              <w:lang w:val="en-ES"/>
            </w:rPr>
          </w:pPr>
          <w:hyperlink w:anchor="_Toc89946103" w:history="1">
            <w:r w:rsidRPr="007F5D5C">
              <w:rPr>
                <w:rStyle w:val="Hyperlink"/>
                <w:noProof/>
              </w:rPr>
              <w:t>2.1</w:t>
            </w:r>
            <w:r>
              <w:rPr>
                <w:rFonts w:asciiTheme="minorHAnsi" w:eastAsiaTheme="minorEastAsia" w:hAnsiTheme="minorHAnsi" w:cstheme="minorBidi"/>
                <w:smallCaps w:val="0"/>
                <w:noProof/>
                <w:sz w:val="24"/>
                <w:szCs w:val="24"/>
                <w:lang w:val="en-ES"/>
              </w:rPr>
              <w:tab/>
            </w:r>
            <w:r w:rsidRPr="007F5D5C">
              <w:rPr>
                <w:rStyle w:val="Hyperlink"/>
                <w:noProof/>
              </w:rPr>
              <w:t>Objectives</w:t>
            </w:r>
            <w:r>
              <w:rPr>
                <w:noProof/>
                <w:webHidden/>
              </w:rPr>
              <w:tab/>
            </w:r>
            <w:r>
              <w:rPr>
                <w:noProof/>
                <w:webHidden/>
              </w:rPr>
              <w:fldChar w:fldCharType="begin"/>
            </w:r>
            <w:r>
              <w:rPr>
                <w:noProof/>
                <w:webHidden/>
              </w:rPr>
              <w:instrText xml:space="preserve"> PAGEREF _Toc89946103 \h </w:instrText>
            </w:r>
            <w:r>
              <w:rPr>
                <w:noProof/>
                <w:webHidden/>
              </w:rPr>
            </w:r>
            <w:r>
              <w:rPr>
                <w:noProof/>
                <w:webHidden/>
              </w:rPr>
              <w:fldChar w:fldCharType="separate"/>
            </w:r>
            <w:r>
              <w:rPr>
                <w:noProof/>
                <w:webHidden/>
              </w:rPr>
              <w:t>2</w:t>
            </w:r>
            <w:r>
              <w:rPr>
                <w:noProof/>
                <w:webHidden/>
              </w:rPr>
              <w:fldChar w:fldCharType="end"/>
            </w:r>
          </w:hyperlink>
        </w:p>
        <w:p w14:paraId="654B7236" w14:textId="7E43EF10" w:rsidR="00A64EE6" w:rsidRDefault="00A64EE6">
          <w:pPr>
            <w:pStyle w:val="TOC2"/>
            <w:tabs>
              <w:tab w:val="left" w:pos="960"/>
              <w:tab w:val="right" w:leader="dot" w:pos="9016"/>
            </w:tabs>
            <w:rPr>
              <w:rFonts w:asciiTheme="minorHAnsi" w:eastAsiaTheme="minorEastAsia" w:hAnsiTheme="minorHAnsi" w:cstheme="minorBidi"/>
              <w:smallCaps w:val="0"/>
              <w:noProof/>
              <w:sz w:val="24"/>
              <w:szCs w:val="24"/>
              <w:lang w:val="en-ES"/>
            </w:rPr>
          </w:pPr>
          <w:hyperlink w:anchor="_Toc89946104" w:history="1">
            <w:r w:rsidRPr="007F5D5C">
              <w:rPr>
                <w:rStyle w:val="Hyperlink"/>
                <w:noProof/>
              </w:rPr>
              <w:t>2.2</w:t>
            </w:r>
            <w:r>
              <w:rPr>
                <w:rFonts w:asciiTheme="minorHAnsi" w:eastAsiaTheme="minorEastAsia" w:hAnsiTheme="minorHAnsi" w:cstheme="minorBidi"/>
                <w:smallCaps w:val="0"/>
                <w:noProof/>
                <w:sz w:val="24"/>
                <w:szCs w:val="24"/>
                <w:lang w:val="en-ES"/>
              </w:rPr>
              <w:tab/>
            </w:r>
            <w:r w:rsidRPr="007F5D5C">
              <w:rPr>
                <w:rStyle w:val="Hyperlink"/>
                <w:noProof/>
              </w:rPr>
              <w:t>Methodology and Structure</w:t>
            </w:r>
            <w:r>
              <w:rPr>
                <w:noProof/>
                <w:webHidden/>
              </w:rPr>
              <w:tab/>
            </w:r>
            <w:r>
              <w:rPr>
                <w:noProof/>
                <w:webHidden/>
              </w:rPr>
              <w:fldChar w:fldCharType="begin"/>
            </w:r>
            <w:r>
              <w:rPr>
                <w:noProof/>
                <w:webHidden/>
              </w:rPr>
              <w:instrText xml:space="preserve"> PAGEREF _Toc89946104 \h </w:instrText>
            </w:r>
            <w:r>
              <w:rPr>
                <w:noProof/>
                <w:webHidden/>
              </w:rPr>
            </w:r>
            <w:r>
              <w:rPr>
                <w:noProof/>
                <w:webHidden/>
              </w:rPr>
              <w:fldChar w:fldCharType="separate"/>
            </w:r>
            <w:r>
              <w:rPr>
                <w:noProof/>
                <w:webHidden/>
              </w:rPr>
              <w:t>2</w:t>
            </w:r>
            <w:r>
              <w:rPr>
                <w:noProof/>
                <w:webHidden/>
              </w:rPr>
              <w:fldChar w:fldCharType="end"/>
            </w:r>
          </w:hyperlink>
        </w:p>
        <w:p w14:paraId="1A696EA4" w14:textId="061B2FF3" w:rsidR="00A64EE6" w:rsidRDefault="00A64EE6">
          <w:pPr>
            <w:pStyle w:val="TOC2"/>
            <w:tabs>
              <w:tab w:val="left" w:pos="960"/>
              <w:tab w:val="right" w:leader="dot" w:pos="9016"/>
            </w:tabs>
            <w:rPr>
              <w:rFonts w:asciiTheme="minorHAnsi" w:eastAsiaTheme="minorEastAsia" w:hAnsiTheme="minorHAnsi" w:cstheme="minorBidi"/>
              <w:smallCaps w:val="0"/>
              <w:noProof/>
              <w:sz w:val="24"/>
              <w:szCs w:val="24"/>
              <w:lang w:val="en-ES"/>
            </w:rPr>
          </w:pPr>
          <w:hyperlink w:anchor="_Toc89946105" w:history="1">
            <w:r w:rsidRPr="007F5D5C">
              <w:rPr>
                <w:rStyle w:val="Hyperlink"/>
                <w:noProof/>
              </w:rPr>
              <w:t>2.3</w:t>
            </w:r>
            <w:r>
              <w:rPr>
                <w:rFonts w:asciiTheme="minorHAnsi" w:eastAsiaTheme="minorEastAsia" w:hAnsiTheme="minorHAnsi" w:cstheme="minorBidi"/>
                <w:smallCaps w:val="0"/>
                <w:noProof/>
                <w:sz w:val="24"/>
                <w:szCs w:val="24"/>
                <w:lang w:val="en-ES"/>
              </w:rPr>
              <w:tab/>
            </w:r>
            <w:r w:rsidRPr="007F5D5C">
              <w:rPr>
                <w:rStyle w:val="Hyperlink"/>
                <w:noProof/>
              </w:rPr>
              <w:t>Scope of the project</w:t>
            </w:r>
            <w:r>
              <w:rPr>
                <w:noProof/>
                <w:webHidden/>
              </w:rPr>
              <w:tab/>
            </w:r>
            <w:r>
              <w:rPr>
                <w:noProof/>
                <w:webHidden/>
              </w:rPr>
              <w:fldChar w:fldCharType="begin"/>
            </w:r>
            <w:r>
              <w:rPr>
                <w:noProof/>
                <w:webHidden/>
              </w:rPr>
              <w:instrText xml:space="preserve"> PAGEREF _Toc89946105 \h </w:instrText>
            </w:r>
            <w:r>
              <w:rPr>
                <w:noProof/>
                <w:webHidden/>
              </w:rPr>
            </w:r>
            <w:r>
              <w:rPr>
                <w:noProof/>
                <w:webHidden/>
              </w:rPr>
              <w:fldChar w:fldCharType="separate"/>
            </w:r>
            <w:r>
              <w:rPr>
                <w:noProof/>
                <w:webHidden/>
              </w:rPr>
              <w:t>2</w:t>
            </w:r>
            <w:r>
              <w:rPr>
                <w:noProof/>
                <w:webHidden/>
              </w:rPr>
              <w:fldChar w:fldCharType="end"/>
            </w:r>
          </w:hyperlink>
        </w:p>
        <w:p w14:paraId="59C64811" w14:textId="7B176948" w:rsidR="00A64EE6" w:rsidRDefault="00A64EE6">
          <w:pPr>
            <w:pStyle w:val="TOC1"/>
            <w:tabs>
              <w:tab w:val="left" w:pos="480"/>
              <w:tab w:val="right" w:leader="dot" w:pos="9016"/>
            </w:tabs>
            <w:rPr>
              <w:rFonts w:asciiTheme="minorHAnsi" w:eastAsiaTheme="minorEastAsia" w:hAnsiTheme="minorHAnsi" w:cstheme="minorBidi"/>
              <w:b w:val="0"/>
              <w:bCs w:val="0"/>
              <w:caps w:val="0"/>
              <w:noProof/>
              <w:sz w:val="24"/>
              <w:szCs w:val="24"/>
              <w:lang w:val="en-ES"/>
            </w:rPr>
          </w:pPr>
          <w:hyperlink w:anchor="_Toc89946106" w:history="1">
            <w:r w:rsidRPr="007F5D5C">
              <w:rPr>
                <w:rStyle w:val="Hyperlink"/>
                <w:noProof/>
              </w:rPr>
              <w:t>3.</w:t>
            </w:r>
            <w:r>
              <w:rPr>
                <w:rFonts w:asciiTheme="minorHAnsi" w:eastAsiaTheme="minorEastAsia" w:hAnsiTheme="minorHAnsi" w:cstheme="minorBidi"/>
                <w:b w:val="0"/>
                <w:bCs w:val="0"/>
                <w:caps w:val="0"/>
                <w:noProof/>
                <w:sz w:val="24"/>
                <w:szCs w:val="24"/>
                <w:lang w:val="en-ES"/>
              </w:rPr>
              <w:tab/>
            </w:r>
            <w:r w:rsidRPr="007F5D5C">
              <w:rPr>
                <w:rStyle w:val="Hyperlink"/>
                <w:noProof/>
              </w:rPr>
              <w:t>Background</w:t>
            </w:r>
            <w:r>
              <w:rPr>
                <w:noProof/>
                <w:webHidden/>
              </w:rPr>
              <w:tab/>
            </w:r>
            <w:r>
              <w:rPr>
                <w:noProof/>
                <w:webHidden/>
              </w:rPr>
              <w:fldChar w:fldCharType="begin"/>
            </w:r>
            <w:r>
              <w:rPr>
                <w:noProof/>
                <w:webHidden/>
              </w:rPr>
              <w:instrText xml:space="preserve"> PAGEREF _Toc89946106 \h </w:instrText>
            </w:r>
            <w:r>
              <w:rPr>
                <w:noProof/>
                <w:webHidden/>
              </w:rPr>
            </w:r>
            <w:r>
              <w:rPr>
                <w:noProof/>
                <w:webHidden/>
              </w:rPr>
              <w:fldChar w:fldCharType="separate"/>
            </w:r>
            <w:r>
              <w:rPr>
                <w:noProof/>
                <w:webHidden/>
              </w:rPr>
              <w:t>3</w:t>
            </w:r>
            <w:r>
              <w:rPr>
                <w:noProof/>
                <w:webHidden/>
              </w:rPr>
              <w:fldChar w:fldCharType="end"/>
            </w:r>
          </w:hyperlink>
        </w:p>
        <w:p w14:paraId="26C7A0C0" w14:textId="0AF1085C" w:rsidR="00A64EE6" w:rsidRDefault="00A64EE6">
          <w:pPr>
            <w:pStyle w:val="TOC2"/>
            <w:tabs>
              <w:tab w:val="left" w:pos="960"/>
              <w:tab w:val="right" w:leader="dot" w:pos="9016"/>
            </w:tabs>
            <w:rPr>
              <w:rFonts w:asciiTheme="minorHAnsi" w:eastAsiaTheme="minorEastAsia" w:hAnsiTheme="minorHAnsi" w:cstheme="minorBidi"/>
              <w:smallCaps w:val="0"/>
              <w:noProof/>
              <w:sz w:val="24"/>
              <w:szCs w:val="24"/>
              <w:lang w:val="en-ES"/>
            </w:rPr>
          </w:pPr>
          <w:hyperlink w:anchor="_Toc89946107" w:history="1">
            <w:r w:rsidRPr="007F5D5C">
              <w:rPr>
                <w:rStyle w:val="Hyperlink"/>
                <w:noProof/>
              </w:rPr>
              <w:t>3.1</w:t>
            </w:r>
            <w:r>
              <w:rPr>
                <w:rFonts w:asciiTheme="minorHAnsi" w:eastAsiaTheme="minorEastAsia" w:hAnsiTheme="minorHAnsi" w:cstheme="minorBidi"/>
                <w:smallCaps w:val="0"/>
                <w:noProof/>
                <w:sz w:val="24"/>
                <w:szCs w:val="24"/>
                <w:lang w:val="en-ES"/>
              </w:rPr>
              <w:tab/>
            </w:r>
            <w:r w:rsidRPr="007F5D5C">
              <w:rPr>
                <w:rStyle w:val="Hyperlink"/>
                <w:noProof/>
              </w:rPr>
              <w:t>Background</w:t>
            </w:r>
            <w:r>
              <w:rPr>
                <w:noProof/>
                <w:webHidden/>
              </w:rPr>
              <w:tab/>
            </w:r>
            <w:r>
              <w:rPr>
                <w:noProof/>
                <w:webHidden/>
              </w:rPr>
              <w:fldChar w:fldCharType="begin"/>
            </w:r>
            <w:r>
              <w:rPr>
                <w:noProof/>
                <w:webHidden/>
              </w:rPr>
              <w:instrText xml:space="preserve"> PAGEREF _Toc89946107 \h </w:instrText>
            </w:r>
            <w:r>
              <w:rPr>
                <w:noProof/>
                <w:webHidden/>
              </w:rPr>
            </w:r>
            <w:r>
              <w:rPr>
                <w:noProof/>
                <w:webHidden/>
              </w:rPr>
              <w:fldChar w:fldCharType="separate"/>
            </w:r>
            <w:r>
              <w:rPr>
                <w:noProof/>
                <w:webHidden/>
              </w:rPr>
              <w:t>3</w:t>
            </w:r>
            <w:r>
              <w:rPr>
                <w:noProof/>
                <w:webHidden/>
              </w:rPr>
              <w:fldChar w:fldCharType="end"/>
            </w:r>
          </w:hyperlink>
        </w:p>
        <w:p w14:paraId="536EA0CB" w14:textId="19E9347C" w:rsidR="00A64EE6" w:rsidRDefault="00A64EE6">
          <w:pPr>
            <w:pStyle w:val="TOC3"/>
            <w:tabs>
              <w:tab w:val="left" w:pos="1200"/>
              <w:tab w:val="right" w:leader="dot" w:pos="9016"/>
            </w:tabs>
            <w:rPr>
              <w:rFonts w:asciiTheme="minorHAnsi" w:eastAsiaTheme="minorEastAsia" w:hAnsiTheme="minorHAnsi" w:cstheme="minorBidi"/>
              <w:i w:val="0"/>
              <w:iCs w:val="0"/>
              <w:noProof/>
              <w:sz w:val="24"/>
              <w:szCs w:val="24"/>
              <w:lang w:val="en-ES"/>
            </w:rPr>
          </w:pPr>
          <w:hyperlink w:anchor="_Toc89946108" w:history="1">
            <w:r w:rsidRPr="007F5D5C">
              <w:rPr>
                <w:rStyle w:val="Hyperlink"/>
                <w:noProof/>
              </w:rPr>
              <w:t>3.1.1</w:t>
            </w:r>
            <w:r>
              <w:rPr>
                <w:rFonts w:asciiTheme="minorHAnsi" w:eastAsiaTheme="minorEastAsia" w:hAnsiTheme="minorHAnsi" w:cstheme="minorBidi"/>
                <w:i w:val="0"/>
                <w:iCs w:val="0"/>
                <w:noProof/>
                <w:sz w:val="24"/>
                <w:szCs w:val="24"/>
                <w:lang w:val="en-ES"/>
              </w:rPr>
              <w:tab/>
            </w:r>
            <w:r w:rsidRPr="007F5D5C">
              <w:rPr>
                <w:rStyle w:val="Hyperlink"/>
                <w:noProof/>
              </w:rPr>
              <w:t>General Anaesthesia</w:t>
            </w:r>
            <w:r>
              <w:rPr>
                <w:noProof/>
                <w:webHidden/>
              </w:rPr>
              <w:tab/>
            </w:r>
            <w:r>
              <w:rPr>
                <w:noProof/>
                <w:webHidden/>
              </w:rPr>
              <w:fldChar w:fldCharType="begin"/>
            </w:r>
            <w:r>
              <w:rPr>
                <w:noProof/>
                <w:webHidden/>
              </w:rPr>
              <w:instrText xml:space="preserve"> PAGEREF _Toc89946108 \h </w:instrText>
            </w:r>
            <w:r>
              <w:rPr>
                <w:noProof/>
                <w:webHidden/>
              </w:rPr>
            </w:r>
            <w:r>
              <w:rPr>
                <w:noProof/>
                <w:webHidden/>
              </w:rPr>
              <w:fldChar w:fldCharType="separate"/>
            </w:r>
            <w:r>
              <w:rPr>
                <w:noProof/>
                <w:webHidden/>
              </w:rPr>
              <w:t>3</w:t>
            </w:r>
            <w:r>
              <w:rPr>
                <w:noProof/>
                <w:webHidden/>
              </w:rPr>
              <w:fldChar w:fldCharType="end"/>
            </w:r>
          </w:hyperlink>
        </w:p>
        <w:p w14:paraId="561B6AAE" w14:textId="22A0E4B3" w:rsidR="00A64EE6" w:rsidRDefault="00A64EE6">
          <w:pPr>
            <w:pStyle w:val="TOC3"/>
            <w:tabs>
              <w:tab w:val="left" w:pos="1200"/>
              <w:tab w:val="right" w:leader="dot" w:pos="9016"/>
            </w:tabs>
            <w:rPr>
              <w:rFonts w:asciiTheme="minorHAnsi" w:eastAsiaTheme="minorEastAsia" w:hAnsiTheme="minorHAnsi" w:cstheme="minorBidi"/>
              <w:i w:val="0"/>
              <w:iCs w:val="0"/>
              <w:noProof/>
              <w:sz w:val="24"/>
              <w:szCs w:val="24"/>
              <w:lang w:val="en-ES"/>
            </w:rPr>
          </w:pPr>
          <w:hyperlink w:anchor="_Toc89946109" w:history="1">
            <w:r w:rsidRPr="007F5D5C">
              <w:rPr>
                <w:rStyle w:val="Hyperlink"/>
                <w:noProof/>
              </w:rPr>
              <w:t>3.1.2</w:t>
            </w:r>
            <w:r>
              <w:rPr>
                <w:rFonts w:asciiTheme="minorHAnsi" w:eastAsiaTheme="minorEastAsia" w:hAnsiTheme="minorHAnsi" w:cstheme="minorBidi"/>
                <w:i w:val="0"/>
                <w:iCs w:val="0"/>
                <w:noProof/>
                <w:sz w:val="24"/>
                <w:szCs w:val="24"/>
                <w:lang w:val="en-ES"/>
              </w:rPr>
              <w:tab/>
            </w:r>
            <w:r w:rsidRPr="007F5D5C">
              <w:rPr>
                <w:rStyle w:val="Hyperlink"/>
                <w:noProof/>
              </w:rPr>
              <w:t>Anaesthesia monitoring</w:t>
            </w:r>
            <w:r>
              <w:rPr>
                <w:noProof/>
                <w:webHidden/>
              </w:rPr>
              <w:tab/>
            </w:r>
            <w:r>
              <w:rPr>
                <w:noProof/>
                <w:webHidden/>
              </w:rPr>
              <w:fldChar w:fldCharType="begin"/>
            </w:r>
            <w:r>
              <w:rPr>
                <w:noProof/>
                <w:webHidden/>
              </w:rPr>
              <w:instrText xml:space="preserve"> PAGEREF _Toc89946109 \h </w:instrText>
            </w:r>
            <w:r>
              <w:rPr>
                <w:noProof/>
                <w:webHidden/>
              </w:rPr>
            </w:r>
            <w:r>
              <w:rPr>
                <w:noProof/>
                <w:webHidden/>
              </w:rPr>
              <w:fldChar w:fldCharType="separate"/>
            </w:r>
            <w:r>
              <w:rPr>
                <w:noProof/>
                <w:webHidden/>
              </w:rPr>
              <w:t>5</w:t>
            </w:r>
            <w:r>
              <w:rPr>
                <w:noProof/>
                <w:webHidden/>
              </w:rPr>
              <w:fldChar w:fldCharType="end"/>
            </w:r>
          </w:hyperlink>
        </w:p>
        <w:p w14:paraId="74D8745E" w14:textId="588C4F66" w:rsidR="00A64EE6" w:rsidRDefault="00A64EE6">
          <w:pPr>
            <w:pStyle w:val="TOC3"/>
            <w:tabs>
              <w:tab w:val="left" w:pos="1200"/>
              <w:tab w:val="right" w:leader="dot" w:pos="9016"/>
            </w:tabs>
            <w:rPr>
              <w:rFonts w:asciiTheme="minorHAnsi" w:eastAsiaTheme="minorEastAsia" w:hAnsiTheme="minorHAnsi" w:cstheme="minorBidi"/>
              <w:i w:val="0"/>
              <w:iCs w:val="0"/>
              <w:noProof/>
              <w:sz w:val="24"/>
              <w:szCs w:val="24"/>
              <w:lang w:val="en-ES"/>
            </w:rPr>
          </w:pPr>
          <w:hyperlink w:anchor="_Toc89946110" w:history="1">
            <w:r w:rsidRPr="007F5D5C">
              <w:rPr>
                <w:rStyle w:val="Hyperlink"/>
                <w:noProof/>
              </w:rPr>
              <w:t>3.1.3</w:t>
            </w:r>
            <w:r>
              <w:rPr>
                <w:rFonts w:asciiTheme="minorHAnsi" w:eastAsiaTheme="minorEastAsia" w:hAnsiTheme="minorHAnsi" w:cstheme="minorBidi"/>
                <w:i w:val="0"/>
                <w:iCs w:val="0"/>
                <w:noProof/>
                <w:sz w:val="24"/>
                <w:szCs w:val="24"/>
                <w:lang w:val="en-ES"/>
              </w:rPr>
              <w:tab/>
            </w:r>
            <w:r w:rsidRPr="007F5D5C">
              <w:rPr>
                <w:rStyle w:val="Hyperlink"/>
                <w:noProof/>
              </w:rPr>
              <w:t>Prediction modelling</w:t>
            </w:r>
            <w:r>
              <w:rPr>
                <w:noProof/>
                <w:webHidden/>
              </w:rPr>
              <w:tab/>
            </w:r>
            <w:r>
              <w:rPr>
                <w:noProof/>
                <w:webHidden/>
              </w:rPr>
              <w:fldChar w:fldCharType="begin"/>
            </w:r>
            <w:r>
              <w:rPr>
                <w:noProof/>
                <w:webHidden/>
              </w:rPr>
              <w:instrText xml:space="preserve"> PAGEREF _Toc89946110 \h </w:instrText>
            </w:r>
            <w:r>
              <w:rPr>
                <w:noProof/>
                <w:webHidden/>
              </w:rPr>
            </w:r>
            <w:r>
              <w:rPr>
                <w:noProof/>
                <w:webHidden/>
              </w:rPr>
              <w:fldChar w:fldCharType="separate"/>
            </w:r>
            <w:r>
              <w:rPr>
                <w:noProof/>
                <w:webHidden/>
              </w:rPr>
              <w:t>5</w:t>
            </w:r>
            <w:r>
              <w:rPr>
                <w:noProof/>
                <w:webHidden/>
              </w:rPr>
              <w:fldChar w:fldCharType="end"/>
            </w:r>
          </w:hyperlink>
        </w:p>
        <w:p w14:paraId="2EF52E37" w14:textId="43285B6F" w:rsidR="00A64EE6" w:rsidRDefault="00A64EE6">
          <w:pPr>
            <w:pStyle w:val="TOC2"/>
            <w:tabs>
              <w:tab w:val="left" w:pos="960"/>
              <w:tab w:val="right" w:leader="dot" w:pos="9016"/>
            </w:tabs>
            <w:rPr>
              <w:rFonts w:asciiTheme="minorHAnsi" w:eastAsiaTheme="minorEastAsia" w:hAnsiTheme="minorHAnsi" w:cstheme="minorBidi"/>
              <w:smallCaps w:val="0"/>
              <w:noProof/>
              <w:sz w:val="24"/>
              <w:szCs w:val="24"/>
              <w:lang w:val="en-ES"/>
            </w:rPr>
          </w:pPr>
          <w:hyperlink w:anchor="_Toc89946111" w:history="1">
            <w:r w:rsidRPr="007F5D5C">
              <w:rPr>
                <w:rStyle w:val="Hyperlink"/>
                <w:noProof/>
              </w:rPr>
              <w:t>3.2</w:t>
            </w:r>
            <w:r>
              <w:rPr>
                <w:rFonts w:asciiTheme="minorHAnsi" w:eastAsiaTheme="minorEastAsia" w:hAnsiTheme="minorHAnsi" w:cstheme="minorBidi"/>
                <w:smallCaps w:val="0"/>
                <w:noProof/>
                <w:sz w:val="24"/>
                <w:szCs w:val="24"/>
                <w:lang w:val="en-ES"/>
              </w:rPr>
              <w:tab/>
            </w:r>
            <w:r w:rsidRPr="007F5D5C">
              <w:rPr>
                <w:rStyle w:val="Hyperlink"/>
                <w:noProof/>
              </w:rPr>
              <w:t>Situation</w:t>
            </w:r>
            <w:r>
              <w:rPr>
                <w:noProof/>
                <w:webHidden/>
              </w:rPr>
              <w:tab/>
            </w:r>
            <w:r>
              <w:rPr>
                <w:noProof/>
                <w:webHidden/>
              </w:rPr>
              <w:fldChar w:fldCharType="begin"/>
            </w:r>
            <w:r>
              <w:rPr>
                <w:noProof/>
                <w:webHidden/>
              </w:rPr>
              <w:instrText xml:space="preserve"> PAGEREF _Toc89946111 \h </w:instrText>
            </w:r>
            <w:r>
              <w:rPr>
                <w:noProof/>
                <w:webHidden/>
              </w:rPr>
            </w:r>
            <w:r>
              <w:rPr>
                <w:noProof/>
                <w:webHidden/>
              </w:rPr>
              <w:fldChar w:fldCharType="separate"/>
            </w:r>
            <w:r>
              <w:rPr>
                <w:noProof/>
                <w:webHidden/>
              </w:rPr>
              <w:t>7</w:t>
            </w:r>
            <w:r>
              <w:rPr>
                <w:noProof/>
                <w:webHidden/>
              </w:rPr>
              <w:fldChar w:fldCharType="end"/>
            </w:r>
          </w:hyperlink>
        </w:p>
        <w:p w14:paraId="0EFAB565" w14:textId="50118C8C" w:rsidR="00A64EE6" w:rsidRDefault="00A64EE6">
          <w:pPr>
            <w:pStyle w:val="TOC3"/>
            <w:tabs>
              <w:tab w:val="left" w:pos="1200"/>
              <w:tab w:val="right" w:leader="dot" w:pos="9016"/>
            </w:tabs>
            <w:rPr>
              <w:rFonts w:asciiTheme="minorHAnsi" w:eastAsiaTheme="minorEastAsia" w:hAnsiTheme="minorHAnsi" w:cstheme="minorBidi"/>
              <w:i w:val="0"/>
              <w:iCs w:val="0"/>
              <w:noProof/>
              <w:sz w:val="24"/>
              <w:szCs w:val="24"/>
              <w:lang w:val="en-ES"/>
            </w:rPr>
          </w:pPr>
          <w:hyperlink w:anchor="_Toc89946112" w:history="1">
            <w:r w:rsidRPr="007F5D5C">
              <w:rPr>
                <w:rStyle w:val="Hyperlink"/>
                <w:noProof/>
              </w:rPr>
              <w:t>3.2.1</w:t>
            </w:r>
            <w:r>
              <w:rPr>
                <w:rFonts w:asciiTheme="minorHAnsi" w:eastAsiaTheme="minorEastAsia" w:hAnsiTheme="minorHAnsi" w:cstheme="minorBidi"/>
                <w:i w:val="0"/>
                <w:iCs w:val="0"/>
                <w:noProof/>
                <w:sz w:val="24"/>
                <w:szCs w:val="24"/>
                <w:lang w:val="en-ES"/>
              </w:rPr>
              <w:tab/>
            </w:r>
            <w:r w:rsidRPr="007F5D5C">
              <w:rPr>
                <w:rStyle w:val="Hyperlink"/>
                <w:noProof/>
              </w:rPr>
              <w:t>State of the art</w:t>
            </w:r>
            <w:r>
              <w:rPr>
                <w:noProof/>
                <w:webHidden/>
              </w:rPr>
              <w:tab/>
            </w:r>
            <w:r>
              <w:rPr>
                <w:noProof/>
                <w:webHidden/>
              </w:rPr>
              <w:fldChar w:fldCharType="begin"/>
            </w:r>
            <w:r>
              <w:rPr>
                <w:noProof/>
                <w:webHidden/>
              </w:rPr>
              <w:instrText xml:space="preserve"> PAGEREF _Toc89946112 \h </w:instrText>
            </w:r>
            <w:r>
              <w:rPr>
                <w:noProof/>
                <w:webHidden/>
              </w:rPr>
            </w:r>
            <w:r>
              <w:rPr>
                <w:noProof/>
                <w:webHidden/>
              </w:rPr>
              <w:fldChar w:fldCharType="separate"/>
            </w:r>
            <w:r>
              <w:rPr>
                <w:noProof/>
                <w:webHidden/>
              </w:rPr>
              <w:t>7</w:t>
            </w:r>
            <w:r>
              <w:rPr>
                <w:noProof/>
                <w:webHidden/>
              </w:rPr>
              <w:fldChar w:fldCharType="end"/>
            </w:r>
          </w:hyperlink>
        </w:p>
        <w:p w14:paraId="430DAD1F" w14:textId="3957DC1E" w:rsidR="00A64EE6" w:rsidRDefault="00A64EE6">
          <w:pPr>
            <w:pStyle w:val="TOC3"/>
            <w:tabs>
              <w:tab w:val="left" w:pos="1200"/>
              <w:tab w:val="right" w:leader="dot" w:pos="9016"/>
            </w:tabs>
            <w:rPr>
              <w:rFonts w:asciiTheme="minorHAnsi" w:eastAsiaTheme="minorEastAsia" w:hAnsiTheme="minorHAnsi" w:cstheme="minorBidi"/>
              <w:i w:val="0"/>
              <w:iCs w:val="0"/>
              <w:noProof/>
              <w:sz w:val="24"/>
              <w:szCs w:val="24"/>
              <w:lang w:val="en-ES"/>
            </w:rPr>
          </w:pPr>
          <w:hyperlink w:anchor="_Toc89946113" w:history="1">
            <w:r w:rsidRPr="007F5D5C">
              <w:rPr>
                <w:rStyle w:val="Hyperlink"/>
                <w:noProof/>
              </w:rPr>
              <w:t>3.2.2</w:t>
            </w:r>
            <w:r>
              <w:rPr>
                <w:rFonts w:asciiTheme="minorHAnsi" w:eastAsiaTheme="minorEastAsia" w:hAnsiTheme="minorHAnsi" w:cstheme="minorBidi"/>
                <w:i w:val="0"/>
                <w:iCs w:val="0"/>
                <w:noProof/>
                <w:sz w:val="24"/>
                <w:szCs w:val="24"/>
                <w:lang w:val="en-ES"/>
              </w:rPr>
              <w:tab/>
            </w:r>
            <w:r w:rsidRPr="007F5D5C">
              <w:rPr>
                <w:rStyle w:val="Hyperlink"/>
                <w:noProof/>
              </w:rPr>
              <w:t>Sources</w:t>
            </w:r>
            <w:r>
              <w:rPr>
                <w:noProof/>
                <w:webHidden/>
              </w:rPr>
              <w:tab/>
            </w:r>
            <w:r>
              <w:rPr>
                <w:noProof/>
                <w:webHidden/>
              </w:rPr>
              <w:fldChar w:fldCharType="begin"/>
            </w:r>
            <w:r>
              <w:rPr>
                <w:noProof/>
                <w:webHidden/>
              </w:rPr>
              <w:instrText xml:space="preserve"> PAGEREF _Toc89946113 \h </w:instrText>
            </w:r>
            <w:r>
              <w:rPr>
                <w:noProof/>
                <w:webHidden/>
              </w:rPr>
            </w:r>
            <w:r>
              <w:rPr>
                <w:noProof/>
                <w:webHidden/>
              </w:rPr>
              <w:fldChar w:fldCharType="separate"/>
            </w:r>
            <w:r>
              <w:rPr>
                <w:noProof/>
                <w:webHidden/>
              </w:rPr>
              <w:t>7</w:t>
            </w:r>
            <w:r>
              <w:rPr>
                <w:noProof/>
                <w:webHidden/>
              </w:rPr>
              <w:fldChar w:fldCharType="end"/>
            </w:r>
          </w:hyperlink>
        </w:p>
        <w:p w14:paraId="7EB75866" w14:textId="288B1A08" w:rsidR="00A64EE6" w:rsidRDefault="00A64EE6">
          <w:pPr>
            <w:pStyle w:val="TOC1"/>
            <w:tabs>
              <w:tab w:val="left" w:pos="480"/>
              <w:tab w:val="right" w:leader="dot" w:pos="9016"/>
            </w:tabs>
            <w:rPr>
              <w:rFonts w:asciiTheme="minorHAnsi" w:eastAsiaTheme="minorEastAsia" w:hAnsiTheme="minorHAnsi" w:cstheme="minorBidi"/>
              <w:b w:val="0"/>
              <w:bCs w:val="0"/>
              <w:caps w:val="0"/>
              <w:noProof/>
              <w:sz w:val="24"/>
              <w:szCs w:val="24"/>
              <w:lang w:val="en-ES"/>
            </w:rPr>
          </w:pPr>
          <w:hyperlink w:anchor="_Toc89946114" w:history="1">
            <w:r w:rsidRPr="007F5D5C">
              <w:rPr>
                <w:rStyle w:val="Hyperlink"/>
                <w:noProof/>
              </w:rPr>
              <w:t>4.</w:t>
            </w:r>
            <w:r>
              <w:rPr>
                <w:rFonts w:asciiTheme="minorHAnsi" w:eastAsiaTheme="minorEastAsia" w:hAnsiTheme="minorHAnsi" w:cstheme="minorBidi"/>
                <w:b w:val="0"/>
                <w:bCs w:val="0"/>
                <w:caps w:val="0"/>
                <w:noProof/>
                <w:sz w:val="24"/>
                <w:szCs w:val="24"/>
                <w:lang w:val="en-ES"/>
              </w:rPr>
              <w:tab/>
            </w:r>
            <w:r w:rsidRPr="007F5D5C">
              <w:rPr>
                <w:rStyle w:val="Hyperlink"/>
                <w:noProof/>
              </w:rPr>
              <w:t>Solution implementation</w:t>
            </w:r>
            <w:r>
              <w:rPr>
                <w:noProof/>
                <w:webHidden/>
              </w:rPr>
              <w:tab/>
            </w:r>
            <w:r>
              <w:rPr>
                <w:noProof/>
                <w:webHidden/>
              </w:rPr>
              <w:fldChar w:fldCharType="begin"/>
            </w:r>
            <w:r>
              <w:rPr>
                <w:noProof/>
                <w:webHidden/>
              </w:rPr>
              <w:instrText xml:space="preserve"> PAGEREF _Toc89946114 \h </w:instrText>
            </w:r>
            <w:r>
              <w:rPr>
                <w:noProof/>
                <w:webHidden/>
              </w:rPr>
            </w:r>
            <w:r>
              <w:rPr>
                <w:noProof/>
                <w:webHidden/>
              </w:rPr>
              <w:fldChar w:fldCharType="separate"/>
            </w:r>
            <w:r>
              <w:rPr>
                <w:noProof/>
                <w:webHidden/>
              </w:rPr>
              <w:t>7</w:t>
            </w:r>
            <w:r>
              <w:rPr>
                <w:noProof/>
                <w:webHidden/>
              </w:rPr>
              <w:fldChar w:fldCharType="end"/>
            </w:r>
          </w:hyperlink>
        </w:p>
        <w:p w14:paraId="5AC72E99" w14:textId="68AE90EB" w:rsidR="00A64EE6" w:rsidRDefault="00A64EE6">
          <w:pPr>
            <w:pStyle w:val="TOC2"/>
            <w:tabs>
              <w:tab w:val="left" w:pos="960"/>
              <w:tab w:val="right" w:leader="dot" w:pos="9016"/>
            </w:tabs>
            <w:rPr>
              <w:rFonts w:asciiTheme="minorHAnsi" w:eastAsiaTheme="minorEastAsia" w:hAnsiTheme="minorHAnsi" w:cstheme="minorBidi"/>
              <w:smallCaps w:val="0"/>
              <w:noProof/>
              <w:sz w:val="24"/>
              <w:szCs w:val="24"/>
              <w:lang w:val="en-ES"/>
            </w:rPr>
          </w:pPr>
          <w:hyperlink w:anchor="_Toc89946115" w:history="1">
            <w:r w:rsidRPr="007F5D5C">
              <w:rPr>
                <w:rStyle w:val="Hyperlink"/>
                <w:noProof/>
              </w:rPr>
              <w:t>4.1</w:t>
            </w:r>
            <w:r>
              <w:rPr>
                <w:rFonts w:asciiTheme="minorHAnsi" w:eastAsiaTheme="minorEastAsia" w:hAnsiTheme="minorHAnsi" w:cstheme="minorBidi"/>
                <w:smallCaps w:val="0"/>
                <w:noProof/>
                <w:sz w:val="24"/>
                <w:szCs w:val="24"/>
                <w:lang w:val="en-ES"/>
              </w:rPr>
              <w:tab/>
            </w:r>
            <w:r w:rsidRPr="007F5D5C">
              <w:rPr>
                <w:rStyle w:val="Hyperlink"/>
                <w:noProof/>
              </w:rPr>
              <w:t>Concept engineering</w:t>
            </w:r>
            <w:r>
              <w:rPr>
                <w:noProof/>
                <w:webHidden/>
              </w:rPr>
              <w:tab/>
            </w:r>
            <w:r>
              <w:rPr>
                <w:noProof/>
                <w:webHidden/>
              </w:rPr>
              <w:fldChar w:fldCharType="begin"/>
            </w:r>
            <w:r>
              <w:rPr>
                <w:noProof/>
                <w:webHidden/>
              </w:rPr>
              <w:instrText xml:space="preserve"> PAGEREF _Toc89946115 \h </w:instrText>
            </w:r>
            <w:r>
              <w:rPr>
                <w:noProof/>
                <w:webHidden/>
              </w:rPr>
            </w:r>
            <w:r>
              <w:rPr>
                <w:noProof/>
                <w:webHidden/>
              </w:rPr>
              <w:fldChar w:fldCharType="separate"/>
            </w:r>
            <w:r>
              <w:rPr>
                <w:noProof/>
                <w:webHidden/>
              </w:rPr>
              <w:t>7</w:t>
            </w:r>
            <w:r>
              <w:rPr>
                <w:noProof/>
                <w:webHidden/>
              </w:rPr>
              <w:fldChar w:fldCharType="end"/>
            </w:r>
          </w:hyperlink>
        </w:p>
        <w:p w14:paraId="26539301" w14:textId="39C4666E" w:rsidR="00A64EE6" w:rsidRDefault="00A64EE6">
          <w:pPr>
            <w:pStyle w:val="TOC3"/>
            <w:tabs>
              <w:tab w:val="left" w:pos="1200"/>
              <w:tab w:val="right" w:leader="dot" w:pos="9016"/>
            </w:tabs>
            <w:rPr>
              <w:rFonts w:asciiTheme="minorHAnsi" w:eastAsiaTheme="minorEastAsia" w:hAnsiTheme="minorHAnsi" w:cstheme="minorBidi"/>
              <w:i w:val="0"/>
              <w:iCs w:val="0"/>
              <w:noProof/>
              <w:sz w:val="24"/>
              <w:szCs w:val="24"/>
              <w:lang w:val="en-ES"/>
            </w:rPr>
          </w:pPr>
          <w:hyperlink w:anchor="_Toc89946116" w:history="1">
            <w:r w:rsidRPr="007F5D5C">
              <w:rPr>
                <w:rStyle w:val="Hyperlink"/>
                <w:noProof/>
              </w:rPr>
              <w:t>4.1.1</w:t>
            </w:r>
            <w:r>
              <w:rPr>
                <w:rFonts w:asciiTheme="minorHAnsi" w:eastAsiaTheme="minorEastAsia" w:hAnsiTheme="minorHAnsi" w:cstheme="minorBidi"/>
                <w:i w:val="0"/>
                <w:iCs w:val="0"/>
                <w:noProof/>
                <w:sz w:val="24"/>
                <w:szCs w:val="24"/>
                <w:lang w:val="en-ES"/>
              </w:rPr>
              <w:tab/>
            </w:r>
            <w:r w:rsidRPr="007F5D5C">
              <w:rPr>
                <w:rStyle w:val="Hyperlink"/>
                <w:noProof/>
              </w:rPr>
              <w:t>Different solutions</w:t>
            </w:r>
            <w:r>
              <w:rPr>
                <w:noProof/>
                <w:webHidden/>
              </w:rPr>
              <w:tab/>
            </w:r>
            <w:r>
              <w:rPr>
                <w:noProof/>
                <w:webHidden/>
              </w:rPr>
              <w:fldChar w:fldCharType="begin"/>
            </w:r>
            <w:r>
              <w:rPr>
                <w:noProof/>
                <w:webHidden/>
              </w:rPr>
              <w:instrText xml:space="preserve"> PAGEREF _Toc89946116 \h </w:instrText>
            </w:r>
            <w:r>
              <w:rPr>
                <w:noProof/>
                <w:webHidden/>
              </w:rPr>
            </w:r>
            <w:r>
              <w:rPr>
                <w:noProof/>
                <w:webHidden/>
              </w:rPr>
              <w:fldChar w:fldCharType="separate"/>
            </w:r>
            <w:r>
              <w:rPr>
                <w:noProof/>
                <w:webHidden/>
              </w:rPr>
              <w:t>7</w:t>
            </w:r>
            <w:r>
              <w:rPr>
                <w:noProof/>
                <w:webHidden/>
              </w:rPr>
              <w:fldChar w:fldCharType="end"/>
            </w:r>
          </w:hyperlink>
        </w:p>
        <w:p w14:paraId="6F3B44A8" w14:textId="0A85DD21" w:rsidR="00A64EE6" w:rsidRDefault="00A64EE6">
          <w:pPr>
            <w:pStyle w:val="TOC3"/>
            <w:tabs>
              <w:tab w:val="left" w:pos="1200"/>
              <w:tab w:val="right" w:leader="dot" w:pos="9016"/>
            </w:tabs>
            <w:rPr>
              <w:rFonts w:asciiTheme="minorHAnsi" w:eastAsiaTheme="minorEastAsia" w:hAnsiTheme="minorHAnsi" w:cstheme="minorBidi"/>
              <w:i w:val="0"/>
              <w:iCs w:val="0"/>
              <w:noProof/>
              <w:sz w:val="24"/>
              <w:szCs w:val="24"/>
              <w:lang w:val="en-ES"/>
            </w:rPr>
          </w:pPr>
          <w:hyperlink w:anchor="_Toc89946117" w:history="1">
            <w:r w:rsidRPr="007F5D5C">
              <w:rPr>
                <w:rStyle w:val="Hyperlink"/>
                <w:noProof/>
              </w:rPr>
              <w:t>4.1.2</w:t>
            </w:r>
            <w:r>
              <w:rPr>
                <w:rFonts w:asciiTheme="minorHAnsi" w:eastAsiaTheme="minorEastAsia" w:hAnsiTheme="minorHAnsi" w:cstheme="minorBidi"/>
                <w:i w:val="0"/>
                <w:iCs w:val="0"/>
                <w:noProof/>
                <w:sz w:val="24"/>
                <w:szCs w:val="24"/>
                <w:lang w:val="en-ES"/>
              </w:rPr>
              <w:tab/>
            </w:r>
            <w:r w:rsidRPr="007F5D5C">
              <w:rPr>
                <w:rStyle w:val="Hyperlink"/>
                <w:noProof/>
              </w:rPr>
              <w:t>Proposed Solution</w:t>
            </w:r>
            <w:r>
              <w:rPr>
                <w:noProof/>
                <w:webHidden/>
              </w:rPr>
              <w:tab/>
            </w:r>
            <w:r>
              <w:rPr>
                <w:noProof/>
                <w:webHidden/>
              </w:rPr>
              <w:fldChar w:fldCharType="begin"/>
            </w:r>
            <w:r>
              <w:rPr>
                <w:noProof/>
                <w:webHidden/>
              </w:rPr>
              <w:instrText xml:space="preserve"> PAGEREF _Toc89946117 \h </w:instrText>
            </w:r>
            <w:r>
              <w:rPr>
                <w:noProof/>
                <w:webHidden/>
              </w:rPr>
            </w:r>
            <w:r>
              <w:rPr>
                <w:noProof/>
                <w:webHidden/>
              </w:rPr>
              <w:fldChar w:fldCharType="separate"/>
            </w:r>
            <w:r>
              <w:rPr>
                <w:noProof/>
                <w:webHidden/>
              </w:rPr>
              <w:t>7</w:t>
            </w:r>
            <w:r>
              <w:rPr>
                <w:noProof/>
                <w:webHidden/>
              </w:rPr>
              <w:fldChar w:fldCharType="end"/>
            </w:r>
          </w:hyperlink>
        </w:p>
        <w:p w14:paraId="4FC5E32E" w14:textId="03F70450" w:rsidR="00A64EE6" w:rsidRDefault="00A64EE6">
          <w:pPr>
            <w:pStyle w:val="TOC2"/>
            <w:tabs>
              <w:tab w:val="left" w:pos="960"/>
              <w:tab w:val="right" w:leader="dot" w:pos="9016"/>
            </w:tabs>
            <w:rPr>
              <w:rFonts w:asciiTheme="minorHAnsi" w:eastAsiaTheme="minorEastAsia" w:hAnsiTheme="minorHAnsi" w:cstheme="minorBidi"/>
              <w:smallCaps w:val="0"/>
              <w:noProof/>
              <w:sz w:val="24"/>
              <w:szCs w:val="24"/>
              <w:lang w:val="en-ES"/>
            </w:rPr>
          </w:pPr>
          <w:hyperlink w:anchor="_Toc89946118" w:history="1">
            <w:r w:rsidRPr="007F5D5C">
              <w:rPr>
                <w:rStyle w:val="Hyperlink"/>
                <w:noProof/>
              </w:rPr>
              <w:t>4.2</w:t>
            </w:r>
            <w:r>
              <w:rPr>
                <w:rFonts w:asciiTheme="minorHAnsi" w:eastAsiaTheme="minorEastAsia" w:hAnsiTheme="minorHAnsi" w:cstheme="minorBidi"/>
                <w:smallCaps w:val="0"/>
                <w:noProof/>
                <w:sz w:val="24"/>
                <w:szCs w:val="24"/>
                <w:lang w:val="en-ES"/>
              </w:rPr>
              <w:tab/>
            </w:r>
            <w:r w:rsidRPr="007F5D5C">
              <w:rPr>
                <w:rStyle w:val="Hyperlink"/>
                <w:noProof/>
              </w:rPr>
              <w:t>Detail engineering</w:t>
            </w:r>
            <w:r>
              <w:rPr>
                <w:noProof/>
                <w:webHidden/>
              </w:rPr>
              <w:tab/>
            </w:r>
            <w:r>
              <w:rPr>
                <w:noProof/>
                <w:webHidden/>
              </w:rPr>
              <w:fldChar w:fldCharType="begin"/>
            </w:r>
            <w:r>
              <w:rPr>
                <w:noProof/>
                <w:webHidden/>
              </w:rPr>
              <w:instrText xml:space="preserve"> PAGEREF _Toc89946118 \h </w:instrText>
            </w:r>
            <w:r>
              <w:rPr>
                <w:noProof/>
                <w:webHidden/>
              </w:rPr>
            </w:r>
            <w:r>
              <w:rPr>
                <w:noProof/>
                <w:webHidden/>
              </w:rPr>
              <w:fldChar w:fldCharType="separate"/>
            </w:r>
            <w:r>
              <w:rPr>
                <w:noProof/>
                <w:webHidden/>
              </w:rPr>
              <w:t>7</w:t>
            </w:r>
            <w:r>
              <w:rPr>
                <w:noProof/>
                <w:webHidden/>
              </w:rPr>
              <w:fldChar w:fldCharType="end"/>
            </w:r>
          </w:hyperlink>
        </w:p>
        <w:p w14:paraId="75A9492E" w14:textId="75270618" w:rsidR="00A64EE6" w:rsidRDefault="00A64EE6">
          <w:pPr>
            <w:pStyle w:val="TOC3"/>
            <w:tabs>
              <w:tab w:val="left" w:pos="1200"/>
              <w:tab w:val="right" w:leader="dot" w:pos="9016"/>
            </w:tabs>
            <w:rPr>
              <w:rFonts w:asciiTheme="minorHAnsi" w:eastAsiaTheme="minorEastAsia" w:hAnsiTheme="minorHAnsi" w:cstheme="minorBidi"/>
              <w:i w:val="0"/>
              <w:iCs w:val="0"/>
              <w:noProof/>
              <w:sz w:val="24"/>
              <w:szCs w:val="24"/>
              <w:lang w:val="en-ES"/>
            </w:rPr>
          </w:pPr>
          <w:hyperlink w:anchor="_Toc89946119" w:history="1">
            <w:r w:rsidRPr="007F5D5C">
              <w:rPr>
                <w:rStyle w:val="Hyperlink"/>
                <w:noProof/>
              </w:rPr>
              <w:t>4.2.1</w:t>
            </w:r>
            <w:r>
              <w:rPr>
                <w:rFonts w:asciiTheme="minorHAnsi" w:eastAsiaTheme="minorEastAsia" w:hAnsiTheme="minorHAnsi" w:cstheme="minorBidi"/>
                <w:i w:val="0"/>
                <w:iCs w:val="0"/>
                <w:noProof/>
                <w:sz w:val="24"/>
                <w:szCs w:val="24"/>
                <w:lang w:val="en-ES"/>
              </w:rPr>
              <w:tab/>
            </w:r>
            <w:r w:rsidRPr="007F5D5C">
              <w:rPr>
                <w:rStyle w:val="Hyperlink"/>
                <w:noProof/>
              </w:rPr>
              <w:t>Data processing</w:t>
            </w:r>
            <w:r>
              <w:rPr>
                <w:noProof/>
                <w:webHidden/>
              </w:rPr>
              <w:tab/>
            </w:r>
            <w:r>
              <w:rPr>
                <w:noProof/>
                <w:webHidden/>
              </w:rPr>
              <w:fldChar w:fldCharType="begin"/>
            </w:r>
            <w:r>
              <w:rPr>
                <w:noProof/>
                <w:webHidden/>
              </w:rPr>
              <w:instrText xml:space="preserve"> PAGEREF _Toc89946119 \h </w:instrText>
            </w:r>
            <w:r>
              <w:rPr>
                <w:noProof/>
                <w:webHidden/>
              </w:rPr>
            </w:r>
            <w:r>
              <w:rPr>
                <w:noProof/>
                <w:webHidden/>
              </w:rPr>
              <w:fldChar w:fldCharType="separate"/>
            </w:r>
            <w:r>
              <w:rPr>
                <w:noProof/>
                <w:webHidden/>
              </w:rPr>
              <w:t>7</w:t>
            </w:r>
            <w:r>
              <w:rPr>
                <w:noProof/>
                <w:webHidden/>
              </w:rPr>
              <w:fldChar w:fldCharType="end"/>
            </w:r>
          </w:hyperlink>
        </w:p>
        <w:p w14:paraId="7A695202" w14:textId="4A451233" w:rsidR="00A64EE6" w:rsidRDefault="00A64EE6">
          <w:pPr>
            <w:pStyle w:val="TOC3"/>
            <w:tabs>
              <w:tab w:val="left" w:pos="1200"/>
              <w:tab w:val="right" w:leader="dot" w:pos="9016"/>
            </w:tabs>
            <w:rPr>
              <w:rFonts w:asciiTheme="minorHAnsi" w:eastAsiaTheme="minorEastAsia" w:hAnsiTheme="minorHAnsi" w:cstheme="minorBidi"/>
              <w:i w:val="0"/>
              <w:iCs w:val="0"/>
              <w:noProof/>
              <w:sz w:val="24"/>
              <w:szCs w:val="24"/>
              <w:lang w:val="en-ES"/>
            </w:rPr>
          </w:pPr>
          <w:hyperlink w:anchor="_Toc89946120" w:history="1">
            <w:r w:rsidRPr="007F5D5C">
              <w:rPr>
                <w:rStyle w:val="Hyperlink"/>
                <w:noProof/>
              </w:rPr>
              <w:t>4.2.2</w:t>
            </w:r>
            <w:r>
              <w:rPr>
                <w:rFonts w:asciiTheme="minorHAnsi" w:eastAsiaTheme="minorEastAsia" w:hAnsiTheme="minorHAnsi" w:cstheme="minorBidi"/>
                <w:i w:val="0"/>
                <w:iCs w:val="0"/>
                <w:noProof/>
                <w:sz w:val="24"/>
                <w:szCs w:val="24"/>
                <w:lang w:val="en-ES"/>
              </w:rPr>
              <w:tab/>
            </w:r>
            <w:r w:rsidRPr="007F5D5C">
              <w:rPr>
                <w:rStyle w:val="Hyperlink"/>
                <w:noProof/>
              </w:rPr>
              <w:t>Exploratory analysis</w:t>
            </w:r>
            <w:r>
              <w:rPr>
                <w:noProof/>
                <w:webHidden/>
              </w:rPr>
              <w:tab/>
            </w:r>
            <w:r>
              <w:rPr>
                <w:noProof/>
                <w:webHidden/>
              </w:rPr>
              <w:fldChar w:fldCharType="begin"/>
            </w:r>
            <w:r>
              <w:rPr>
                <w:noProof/>
                <w:webHidden/>
              </w:rPr>
              <w:instrText xml:space="preserve"> PAGEREF _Toc89946120 \h </w:instrText>
            </w:r>
            <w:r>
              <w:rPr>
                <w:noProof/>
                <w:webHidden/>
              </w:rPr>
            </w:r>
            <w:r>
              <w:rPr>
                <w:noProof/>
                <w:webHidden/>
              </w:rPr>
              <w:fldChar w:fldCharType="separate"/>
            </w:r>
            <w:r>
              <w:rPr>
                <w:noProof/>
                <w:webHidden/>
              </w:rPr>
              <w:t>7</w:t>
            </w:r>
            <w:r>
              <w:rPr>
                <w:noProof/>
                <w:webHidden/>
              </w:rPr>
              <w:fldChar w:fldCharType="end"/>
            </w:r>
          </w:hyperlink>
        </w:p>
        <w:p w14:paraId="357C10F0" w14:textId="68A198F3" w:rsidR="00A64EE6" w:rsidRDefault="00A64EE6">
          <w:pPr>
            <w:pStyle w:val="TOC3"/>
            <w:tabs>
              <w:tab w:val="left" w:pos="1200"/>
              <w:tab w:val="right" w:leader="dot" w:pos="9016"/>
            </w:tabs>
            <w:rPr>
              <w:rFonts w:asciiTheme="minorHAnsi" w:eastAsiaTheme="minorEastAsia" w:hAnsiTheme="minorHAnsi" w:cstheme="minorBidi"/>
              <w:i w:val="0"/>
              <w:iCs w:val="0"/>
              <w:noProof/>
              <w:sz w:val="24"/>
              <w:szCs w:val="24"/>
              <w:lang w:val="en-ES"/>
            </w:rPr>
          </w:pPr>
          <w:hyperlink w:anchor="_Toc89946121" w:history="1">
            <w:r w:rsidRPr="007F5D5C">
              <w:rPr>
                <w:rStyle w:val="Hyperlink"/>
                <w:noProof/>
              </w:rPr>
              <w:t>4.2.3</w:t>
            </w:r>
            <w:r>
              <w:rPr>
                <w:rFonts w:asciiTheme="minorHAnsi" w:eastAsiaTheme="minorEastAsia" w:hAnsiTheme="minorHAnsi" w:cstheme="minorBidi"/>
                <w:i w:val="0"/>
                <w:iCs w:val="0"/>
                <w:noProof/>
                <w:sz w:val="24"/>
                <w:szCs w:val="24"/>
                <w:lang w:val="en-ES"/>
              </w:rPr>
              <w:tab/>
            </w:r>
            <w:r w:rsidRPr="007F5D5C">
              <w:rPr>
                <w:rStyle w:val="Hyperlink"/>
                <w:noProof/>
              </w:rPr>
              <w:t>Model training</w:t>
            </w:r>
            <w:r>
              <w:rPr>
                <w:noProof/>
                <w:webHidden/>
              </w:rPr>
              <w:tab/>
            </w:r>
            <w:r>
              <w:rPr>
                <w:noProof/>
                <w:webHidden/>
              </w:rPr>
              <w:fldChar w:fldCharType="begin"/>
            </w:r>
            <w:r>
              <w:rPr>
                <w:noProof/>
                <w:webHidden/>
              </w:rPr>
              <w:instrText xml:space="preserve"> PAGEREF _Toc89946121 \h </w:instrText>
            </w:r>
            <w:r>
              <w:rPr>
                <w:noProof/>
                <w:webHidden/>
              </w:rPr>
            </w:r>
            <w:r>
              <w:rPr>
                <w:noProof/>
                <w:webHidden/>
              </w:rPr>
              <w:fldChar w:fldCharType="separate"/>
            </w:r>
            <w:r>
              <w:rPr>
                <w:noProof/>
                <w:webHidden/>
              </w:rPr>
              <w:t>7</w:t>
            </w:r>
            <w:r>
              <w:rPr>
                <w:noProof/>
                <w:webHidden/>
              </w:rPr>
              <w:fldChar w:fldCharType="end"/>
            </w:r>
          </w:hyperlink>
        </w:p>
        <w:p w14:paraId="73A2848D" w14:textId="280A507A" w:rsidR="00A64EE6" w:rsidRDefault="00A64EE6">
          <w:pPr>
            <w:pStyle w:val="TOC3"/>
            <w:tabs>
              <w:tab w:val="left" w:pos="1200"/>
              <w:tab w:val="right" w:leader="dot" w:pos="9016"/>
            </w:tabs>
            <w:rPr>
              <w:rFonts w:asciiTheme="minorHAnsi" w:eastAsiaTheme="minorEastAsia" w:hAnsiTheme="minorHAnsi" w:cstheme="minorBidi"/>
              <w:i w:val="0"/>
              <w:iCs w:val="0"/>
              <w:noProof/>
              <w:sz w:val="24"/>
              <w:szCs w:val="24"/>
              <w:lang w:val="en-ES"/>
            </w:rPr>
          </w:pPr>
          <w:hyperlink w:anchor="_Toc89946122" w:history="1">
            <w:r w:rsidRPr="007F5D5C">
              <w:rPr>
                <w:rStyle w:val="Hyperlink"/>
                <w:noProof/>
              </w:rPr>
              <w:t>4.2.4</w:t>
            </w:r>
            <w:r>
              <w:rPr>
                <w:rFonts w:asciiTheme="minorHAnsi" w:eastAsiaTheme="minorEastAsia" w:hAnsiTheme="minorHAnsi" w:cstheme="minorBidi"/>
                <w:i w:val="0"/>
                <w:iCs w:val="0"/>
                <w:noProof/>
                <w:sz w:val="24"/>
                <w:szCs w:val="24"/>
                <w:lang w:val="en-ES"/>
              </w:rPr>
              <w:tab/>
            </w:r>
            <w:r w:rsidRPr="007F5D5C">
              <w:rPr>
                <w:rStyle w:val="Hyperlink"/>
                <w:noProof/>
              </w:rPr>
              <w:t>Model Validation</w:t>
            </w:r>
            <w:r>
              <w:rPr>
                <w:noProof/>
                <w:webHidden/>
              </w:rPr>
              <w:tab/>
            </w:r>
            <w:r>
              <w:rPr>
                <w:noProof/>
                <w:webHidden/>
              </w:rPr>
              <w:fldChar w:fldCharType="begin"/>
            </w:r>
            <w:r>
              <w:rPr>
                <w:noProof/>
                <w:webHidden/>
              </w:rPr>
              <w:instrText xml:space="preserve"> PAGEREF _Toc89946122 \h </w:instrText>
            </w:r>
            <w:r>
              <w:rPr>
                <w:noProof/>
                <w:webHidden/>
              </w:rPr>
            </w:r>
            <w:r>
              <w:rPr>
                <w:noProof/>
                <w:webHidden/>
              </w:rPr>
              <w:fldChar w:fldCharType="separate"/>
            </w:r>
            <w:r>
              <w:rPr>
                <w:noProof/>
                <w:webHidden/>
              </w:rPr>
              <w:t>7</w:t>
            </w:r>
            <w:r>
              <w:rPr>
                <w:noProof/>
                <w:webHidden/>
              </w:rPr>
              <w:fldChar w:fldCharType="end"/>
            </w:r>
          </w:hyperlink>
        </w:p>
        <w:p w14:paraId="3CC40C5C" w14:textId="316EDD58" w:rsidR="00A64EE6" w:rsidRDefault="00A64EE6">
          <w:pPr>
            <w:pStyle w:val="TOC1"/>
            <w:tabs>
              <w:tab w:val="left" w:pos="480"/>
              <w:tab w:val="right" w:leader="dot" w:pos="9016"/>
            </w:tabs>
            <w:rPr>
              <w:rFonts w:asciiTheme="minorHAnsi" w:eastAsiaTheme="minorEastAsia" w:hAnsiTheme="minorHAnsi" w:cstheme="minorBidi"/>
              <w:b w:val="0"/>
              <w:bCs w:val="0"/>
              <w:caps w:val="0"/>
              <w:noProof/>
              <w:sz w:val="24"/>
              <w:szCs w:val="24"/>
              <w:lang w:val="en-ES"/>
            </w:rPr>
          </w:pPr>
          <w:hyperlink w:anchor="_Toc89946123" w:history="1">
            <w:r w:rsidRPr="007F5D5C">
              <w:rPr>
                <w:rStyle w:val="Hyperlink"/>
                <w:noProof/>
              </w:rPr>
              <w:t>5.</w:t>
            </w:r>
            <w:r>
              <w:rPr>
                <w:rFonts w:asciiTheme="minorHAnsi" w:eastAsiaTheme="minorEastAsia" w:hAnsiTheme="minorHAnsi" w:cstheme="minorBidi"/>
                <w:b w:val="0"/>
                <w:bCs w:val="0"/>
                <w:caps w:val="0"/>
                <w:noProof/>
                <w:sz w:val="24"/>
                <w:szCs w:val="24"/>
                <w:lang w:val="en-ES"/>
              </w:rPr>
              <w:tab/>
            </w:r>
            <w:r w:rsidRPr="007F5D5C">
              <w:rPr>
                <w:rStyle w:val="Hyperlink"/>
                <w:noProof/>
              </w:rPr>
              <w:t>Technical</w:t>
            </w:r>
            <w:r>
              <w:rPr>
                <w:noProof/>
                <w:webHidden/>
              </w:rPr>
              <w:tab/>
            </w:r>
            <w:r>
              <w:rPr>
                <w:noProof/>
                <w:webHidden/>
              </w:rPr>
              <w:fldChar w:fldCharType="begin"/>
            </w:r>
            <w:r>
              <w:rPr>
                <w:noProof/>
                <w:webHidden/>
              </w:rPr>
              <w:instrText xml:space="preserve"> PAGEREF _Toc89946123 \h </w:instrText>
            </w:r>
            <w:r>
              <w:rPr>
                <w:noProof/>
                <w:webHidden/>
              </w:rPr>
            </w:r>
            <w:r>
              <w:rPr>
                <w:noProof/>
                <w:webHidden/>
              </w:rPr>
              <w:fldChar w:fldCharType="separate"/>
            </w:r>
            <w:r>
              <w:rPr>
                <w:noProof/>
                <w:webHidden/>
              </w:rPr>
              <w:t>7</w:t>
            </w:r>
            <w:r>
              <w:rPr>
                <w:noProof/>
                <w:webHidden/>
              </w:rPr>
              <w:fldChar w:fldCharType="end"/>
            </w:r>
          </w:hyperlink>
        </w:p>
        <w:p w14:paraId="481AF811" w14:textId="082E416C" w:rsidR="00A64EE6" w:rsidRDefault="00A64EE6">
          <w:pPr>
            <w:pStyle w:val="TOC2"/>
            <w:tabs>
              <w:tab w:val="left" w:pos="960"/>
              <w:tab w:val="right" w:leader="dot" w:pos="9016"/>
            </w:tabs>
            <w:rPr>
              <w:rFonts w:asciiTheme="minorHAnsi" w:eastAsiaTheme="minorEastAsia" w:hAnsiTheme="minorHAnsi" w:cstheme="minorBidi"/>
              <w:smallCaps w:val="0"/>
              <w:noProof/>
              <w:sz w:val="24"/>
              <w:szCs w:val="24"/>
              <w:lang w:val="en-ES"/>
            </w:rPr>
          </w:pPr>
          <w:hyperlink w:anchor="_Toc89946124" w:history="1">
            <w:r w:rsidRPr="007F5D5C">
              <w:rPr>
                <w:rStyle w:val="Hyperlink"/>
                <w:noProof/>
              </w:rPr>
              <w:t>5.1</w:t>
            </w:r>
            <w:r>
              <w:rPr>
                <w:rFonts w:asciiTheme="minorHAnsi" w:eastAsiaTheme="minorEastAsia" w:hAnsiTheme="minorHAnsi" w:cstheme="minorBidi"/>
                <w:smallCaps w:val="0"/>
                <w:noProof/>
                <w:sz w:val="24"/>
                <w:szCs w:val="24"/>
                <w:lang w:val="en-ES"/>
              </w:rPr>
              <w:tab/>
            </w:r>
            <w:r w:rsidRPr="007F5D5C">
              <w:rPr>
                <w:rStyle w:val="Hyperlink"/>
                <w:noProof/>
              </w:rPr>
              <w:t>Specifications and technical  characteristics</w:t>
            </w:r>
            <w:r>
              <w:rPr>
                <w:noProof/>
                <w:webHidden/>
              </w:rPr>
              <w:tab/>
            </w:r>
            <w:r>
              <w:rPr>
                <w:noProof/>
                <w:webHidden/>
              </w:rPr>
              <w:fldChar w:fldCharType="begin"/>
            </w:r>
            <w:r>
              <w:rPr>
                <w:noProof/>
                <w:webHidden/>
              </w:rPr>
              <w:instrText xml:space="preserve"> PAGEREF _Toc89946124 \h </w:instrText>
            </w:r>
            <w:r>
              <w:rPr>
                <w:noProof/>
                <w:webHidden/>
              </w:rPr>
            </w:r>
            <w:r>
              <w:rPr>
                <w:noProof/>
                <w:webHidden/>
              </w:rPr>
              <w:fldChar w:fldCharType="separate"/>
            </w:r>
            <w:r>
              <w:rPr>
                <w:noProof/>
                <w:webHidden/>
              </w:rPr>
              <w:t>7</w:t>
            </w:r>
            <w:r>
              <w:rPr>
                <w:noProof/>
                <w:webHidden/>
              </w:rPr>
              <w:fldChar w:fldCharType="end"/>
            </w:r>
          </w:hyperlink>
        </w:p>
        <w:p w14:paraId="4DAB8B6D" w14:textId="473400EB" w:rsidR="00A64EE6" w:rsidRDefault="00A64EE6">
          <w:pPr>
            <w:pStyle w:val="TOC2"/>
            <w:tabs>
              <w:tab w:val="left" w:pos="960"/>
              <w:tab w:val="right" w:leader="dot" w:pos="9016"/>
            </w:tabs>
            <w:rPr>
              <w:rFonts w:asciiTheme="minorHAnsi" w:eastAsiaTheme="minorEastAsia" w:hAnsiTheme="minorHAnsi" w:cstheme="minorBidi"/>
              <w:smallCaps w:val="0"/>
              <w:noProof/>
              <w:sz w:val="24"/>
              <w:szCs w:val="24"/>
              <w:lang w:val="en-ES"/>
            </w:rPr>
          </w:pPr>
          <w:hyperlink w:anchor="_Toc89946125" w:history="1">
            <w:r w:rsidRPr="007F5D5C">
              <w:rPr>
                <w:rStyle w:val="Hyperlink"/>
                <w:noProof/>
              </w:rPr>
              <w:t>5.2</w:t>
            </w:r>
            <w:r>
              <w:rPr>
                <w:rFonts w:asciiTheme="minorHAnsi" w:eastAsiaTheme="minorEastAsia" w:hAnsiTheme="minorHAnsi" w:cstheme="minorBidi"/>
                <w:smallCaps w:val="0"/>
                <w:noProof/>
                <w:sz w:val="24"/>
                <w:szCs w:val="24"/>
                <w:lang w:val="en-ES"/>
              </w:rPr>
              <w:tab/>
            </w:r>
            <w:r w:rsidRPr="007F5D5C">
              <w:rPr>
                <w:rStyle w:val="Hyperlink"/>
                <w:noProof/>
              </w:rPr>
              <w:t>DAFO</w:t>
            </w:r>
            <w:r>
              <w:rPr>
                <w:noProof/>
                <w:webHidden/>
              </w:rPr>
              <w:tab/>
            </w:r>
            <w:r>
              <w:rPr>
                <w:noProof/>
                <w:webHidden/>
              </w:rPr>
              <w:fldChar w:fldCharType="begin"/>
            </w:r>
            <w:r>
              <w:rPr>
                <w:noProof/>
                <w:webHidden/>
              </w:rPr>
              <w:instrText xml:space="preserve"> PAGEREF _Toc89946125 \h </w:instrText>
            </w:r>
            <w:r>
              <w:rPr>
                <w:noProof/>
                <w:webHidden/>
              </w:rPr>
            </w:r>
            <w:r>
              <w:rPr>
                <w:noProof/>
                <w:webHidden/>
              </w:rPr>
              <w:fldChar w:fldCharType="separate"/>
            </w:r>
            <w:r>
              <w:rPr>
                <w:noProof/>
                <w:webHidden/>
              </w:rPr>
              <w:t>7</w:t>
            </w:r>
            <w:r>
              <w:rPr>
                <w:noProof/>
                <w:webHidden/>
              </w:rPr>
              <w:fldChar w:fldCharType="end"/>
            </w:r>
          </w:hyperlink>
        </w:p>
        <w:p w14:paraId="4910B9FA" w14:textId="37167F3A" w:rsidR="00A64EE6" w:rsidRDefault="00A64EE6">
          <w:pPr>
            <w:pStyle w:val="TOC1"/>
            <w:tabs>
              <w:tab w:val="left" w:pos="480"/>
              <w:tab w:val="right" w:leader="dot" w:pos="9016"/>
            </w:tabs>
            <w:rPr>
              <w:rFonts w:asciiTheme="minorHAnsi" w:eastAsiaTheme="minorEastAsia" w:hAnsiTheme="minorHAnsi" w:cstheme="minorBidi"/>
              <w:b w:val="0"/>
              <w:bCs w:val="0"/>
              <w:caps w:val="0"/>
              <w:noProof/>
              <w:sz w:val="24"/>
              <w:szCs w:val="24"/>
              <w:lang w:val="en-ES"/>
            </w:rPr>
          </w:pPr>
          <w:hyperlink w:anchor="_Toc89946126" w:history="1">
            <w:r w:rsidRPr="007F5D5C">
              <w:rPr>
                <w:rStyle w:val="Hyperlink"/>
                <w:noProof/>
              </w:rPr>
              <w:t>6.</w:t>
            </w:r>
            <w:r>
              <w:rPr>
                <w:rFonts w:asciiTheme="minorHAnsi" w:eastAsiaTheme="minorEastAsia" w:hAnsiTheme="minorHAnsi" w:cstheme="minorBidi"/>
                <w:b w:val="0"/>
                <w:bCs w:val="0"/>
                <w:caps w:val="0"/>
                <w:noProof/>
                <w:sz w:val="24"/>
                <w:szCs w:val="24"/>
                <w:lang w:val="en-ES"/>
              </w:rPr>
              <w:tab/>
            </w:r>
            <w:r w:rsidRPr="007F5D5C">
              <w:rPr>
                <w:rStyle w:val="Hyperlink"/>
                <w:noProof/>
              </w:rPr>
              <w:t>Economic viability</w:t>
            </w:r>
            <w:r>
              <w:rPr>
                <w:noProof/>
                <w:webHidden/>
              </w:rPr>
              <w:tab/>
            </w:r>
            <w:r>
              <w:rPr>
                <w:noProof/>
                <w:webHidden/>
              </w:rPr>
              <w:fldChar w:fldCharType="begin"/>
            </w:r>
            <w:r>
              <w:rPr>
                <w:noProof/>
                <w:webHidden/>
              </w:rPr>
              <w:instrText xml:space="preserve"> PAGEREF _Toc89946126 \h </w:instrText>
            </w:r>
            <w:r>
              <w:rPr>
                <w:noProof/>
                <w:webHidden/>
              </w:rPr>
            </w:r>
            <w:r>
              <w:rPr>
                <w:noProof/>
                <w:webHidden/>
              </w:rPr>
              <w:fldChar w:fldCharType="separate"/>
            </w:r>
            <w:r>
              <w:rPr>
                <w:noProof/>
                <w:webHidden/>
              </w:rPr>
              <w:t>7</w:t>
            </w:r>
            <w:r>
              <w:rPr>
                <w:noProof/>
                <w:webHidden/>
              </w:rPr>
              <w:fldChar w:fldCharType="end"/>
            </w:r>
          </w:hyperlink>
        </w:p>
        <w:p w14:paraId="21BB7C72" w14:textId="313E0EFD" w:rsidR="00A64EE6" w:rsidRDefault="00A64EE6">
          <w:pPr>
            <w:pStyle w:val="TOC1"/>
            <w:tabs>
              <w:tab w:val="left" w:pos="480"/>
              <w:tab w:val="right" w:leader="dot" w:pos="9016"/>
            </w:tabs>
            <w:rPr>
              <w:rFonts w:asciiTheme="minorHAnsi" w:eastAsiaTheme="minorEastAsia" w:hAnsiTheme="minorHAnsi" w:cstheme="minorBidi"/>
              <w:b w:val="0"/>
              <w:bCs w:val="0"/>
              <w:caps w:val="0"/>
              <w:noProof/>
              <w:sz w:val="24"/>
              <w:szCs w:val="24"/>
              <w:lang w:val="en-ES"/>
            </w:rPr>
          </w:pPr>
          <w:hyperlink w:anchor="_Toc89946127" w:history="1">
            <w:r w:rsidRPr="007F5D5C">
              <w:rPr>
                <w:rStyle w:val="Hyperlink"/>
                <w:noProof/>
              </w:rPr>
              <w:t>7.</w:t>
            </w:r>
            <w:r>
              <w:rPr>
                <w:rFonts w:asciiTheme="minorHAnsi" w:eastAsiaTheme="minorEastAsia" w:hAnsiTheme="minorHAnsi" w:cstheme="minorBidi"/>
                <w:b w:val="0"/>
                <w:bCs w:val="0"/>
                <w:caps w:val="0"/>
                <w:noProof/>
                <w:sz w:val="24"/>
                <w:szCs w:val="24"/>
                <w:lang w:val="en-ES"/>
              </w:rPr>
              <w:tab/>
            </w:r>
            <w:r w:rsidRPr="007F5D5C">
              <w:rPr>
                <w:rStyle w:val="Hyperlink"/>
                <w:noProof/>
              </w:rPr>
              <w:t>Chronogram and execution</w:t>
            </w:r>
            <w:r>
              <w:rPr>
                <w:noProof/>
                <w:webHidden/>
              </w:rPr>
              <w:tab/>
            </w:r>
            <w:r>
              <w:rPr>
                <w:noProof/>
                <w:webHidden/>
              </w:rPr>
              <w:fldChar w:fldCharType="begin"/>
            </w:r>
            <w:r>
              <w:rPr>
                <w:noProof/>
                <w:webHidden/>
              </w:rPr>
              <w:instrText xml:space="preserve"> PAGEREF _Toc89946127 \h </w:instrText>
            </w:r>
            <w:r>
              <w:rPr>
                <w:noProof/>
                <w:webHidden/>
              </w:rPr>
            </w:r>
            <w:r>
              <w:rPr>
                <w:noProof/>
                <w:webHidden/>
              </w:rPr>
              <w:fldChar w:fldCharType="separate"/>
            </w:r>
            <w:r>
              <w:rPr>
                <w:noProof/>
                <w:webHidden/>
              </w:rPr>
              <w:t>7</w:t>
            </w:r>
            <w:r>
              <w:rPr>
                <w:noProof/>
                <w:webHidden/>
              </w:rPr>
              <w:fldChar w:fldCharType="end"/>
            </w:r>
          </w:hyperlink>
        </w:p>
        <w:p w14:paraId="30A1E5FA" w14:textId="2E1FB14A" w:rsidR="00A64EE6" w:rsidRDefault="00A64EE6">
          <w:pPr>
            <w:pStyle w:val="TOC1"/>
            <w:tabs>
              <w:tab w:val="left" w:pos="480"/>
              <w:tab w:val="right" w:leader="dot" w:pos="9016"/>
            </w:tabs>
            <w:rPr>
              <w:rFonts w:asciiTheme="minorHAnsi" w:eastAsiaTheme="minorEastAsia" w:hAnsiTheme="minorHAnsi" w:cstheme="minorBidi"/>
              <w:b w:val="0"/>
              <w:bCs w:val="0"/>
              <w:caps w:val="0"/>
              <w:noProof/>
              <w:sz w:val="24"/>
              <w:szCs w:val="24"/>
              <w:lang w:val="en-ES"/>
            </w:rPr>
          </w:pPr>
          <w:hyperlink w:anchor="_Toc89946128" w:history="1">
            <w:r w:rsidRPr="007F5D5C">
              <w:rPr>
                <w:rStyle w:val="Hyperlink"/>
                <w:noProof/>
              </w:rPr>
              <w:t>8.</w:t>
            </w:r>
            <w:r>
              <w:rPr>
                <w:rFonts w:asciiTheme="minorHAnsi" w:eastAsiaTheme="minorEastAsia" w:hAnsiTheme="minorHAnsi" w:cstheme="minorBidi"/>
                <w:b w:val="0"/>
                <w:bCs w:val="0"/>
                <w:caps w:val="0"/>
                <w:noProof/>
                <w:sz w:val="24"/>
                <w:szCs w:val="24"/>
                <w:lang w:val="en-ES"/>
              </w:rPr>
              <w:tab/>
            </w:r>
            <w:r w:rsidRPr="007F5D5C">
              <w:rPr>
                <w:rStyle w:val="Hyperlink"/>
                <w:noProof/>
              </w:rPr>
              <w:t>Results</w:t>
            </w:r>
            <w:r>
              <w:rPr>
                <w:noProof/>
                <w:webHidden/>
              </w:rPr>
              <w:tab/>
            </w:r>
            <w:r>
              <w:rPr>
                <w:noProof/>
                <w:webHidden/>
              </w:rPr>
              <w:fldChar w:fldCharType="begin"/>
            </w:r>
            <w:r>
              <w:rPr>
                <w:noProof/>
                <w:webHidden/>
              </w:rPr>
              <w:instrText xml:space="preserve"> PAGEREF _Toc89946128 \h </w:instrText>
            </w:r>
            <w:r>
              <w:rPr>
                <w:noProof/>
                <w:webHidden/>
              </w:rPr>
            </w:r>
            <w:r>
              <w:rPr>
                <w:noProof/>
                <w:webHidden/>
              </w:rPr>
              <w:fldChar w:fldCharType="separate"/>
            </w:r>
            <w:r>
              <w:rPr>
                <w:noProof/>
                <w:webHidden/>
              </w:rPr>
              <w:t>8</w:t>
            </w:r>
            <w:r>
              <w:rPr>
                <w:noProof/>
                <w:webHidden/>
              </w:rPr>
              <w:fldChar w:fldCharType="end"/>
            </w:r>
          </w:hyperlink>
        </w:p>
        <w:p w14:paraId="4E006303" w14:textId="5F59D039" w:rsidR="00A64EE6" w:rsidRDefault="00A64EE6">
          <w:pPr>
            <w:pStyle w:val="TOC1"/>
            <w:tabs>
              <w:tab w:val="left" w:pos="480"/>
              <w:tab w:val="right" w:leader="dot" w:pos="9016"/>
            </w:tabs>
            <w:rPr>
              <w:rFonts w:asciiTheme="minorHAnsi" w:eastAsiaTheme="minorEastAsia" w:hAnsiTheme="minorHAnsi" w:cstheme="minorBidi"/>
              <w:b w:val="0"/>
              <w:bCs w:val="0"/>
              <w:caps w:val="0"/>
              <w:noProof/>
              <w:sz w:val="24"/>
              <w:szCs w:val="24"/>
              <w:lang w:val="en-ES"/>
            </w:rPr>
          </w:pPr>
          <w:hyperlink w:anchor="_Toc89946129" w:history="1">
            <w:r w:rsidRPr="007F5D5C">
              <w:rPr>
                <w:rStyle w:val="Hyperlink"/>
                <w:noProof/>
              </w:rPr>
              <w:t>9.</w:t>
            </w:r>
            <w:r>
              <w:rPr>
                <w:rFonts w:asciiTheme="minorHAnsi" w:eastAsiaTheme="minorEastAsia" w:hAnsiTheme="minorHAnsi" w:cstheme="minorBidi"/>
                <w:b w:val="0"/>
                <w:bCs w:val="0"/>
                <w:caps w:val="0"/>
                <w:noProof/>
                <w:sz w:val="24"/>
                <w:szCs w:val="24"/>
                <w:lang w:val="en-ES"/>
              </w:rPr>
              <w:tab/>
            </w:r>
            <w:r w:rsidRPr="007F5D5C">
              <w:rPr>
                <w:rStyle w:val="Hyperlink"/>
                <w:noProof/>
              </w:rPr>
              <w:t>Discussion and Future Prospects</w:t>
            </w:r>
            <w:r>
              <w:rPr>
                <w:noProof/>
                <w:webHidden/>
              </w:rPr>
              <w:tab/>
            </w:r>
            <w:r>
              <w:rPr>
                <w:noProof/>
                <w:webHidden/>
              </w:rPr>
              <w:fldChar w:fldCharType="begin"/>
            </w:r>
            <w:r>
              <w:rPr>
                <w:noProof/>
                <w:webHidden/>
              </w:rPr>
              <w:instrText xml:space="preserve"> PAGEREF _Toc89946129 \h </w:instrText>
            </w:r>
            <w:r>
              <w:rPr>
                <w:noProof/>
                <w:webHidden/>
              </w:rPr>
            </w:r>
            <w:r>
              <w:rPr>
                <w:noProof/>
                <w:webHidden/>
              </w:rPr>
              <w:fldChar w:fldCharType="separate"/>
            </w:r>
            <w:r>
              <w:rPr>
                <w:noProof/>
                <w:webHidden/>
              </w:rPr>
              <w:t>8</w:t>
            </w:r>
            <w:r>
              <w:rPr>
                <w:noProof/>
                <w:webHidden/>
              </w:rPr>
              <w:fldChar w:fldCharType="end"/>
            </w:r>
          </w:hyperlink>
        </w:p>
        <w:p w14:paraId="7FE356F5" w14:textId="401576E1" w:rsidR="00A64EE6" w:rsidRDefault="00A64EE6">
          <w:pPr>
            <w:pStyle w:val="TOC1"/>
            <w:tabs>
              <w:tab w:val="left" w:pos="720"/>
              <w:tab w:val="right" w:leader="dot" w:pos="9016"/>
            </w:tabs>
            <w:rPr>
              <w:rFonts w:asciiTheme="minorHAnsi" w:eastAsiaTheme="minorEastAsia" w:hAnsiTheme="minorHAnsi" w:cstheme="minorBidi"/>
              <w:b w:val="0"/>
              <w:bCs w:val="0"/>
              <w:caps w:val="0"/>
              <w:noProof/>
              <w:sz w:val="24"/>
              <w:szCs w:val="24"/>
              <w:lang w:val="en-ES"/>
            </w:rPr>
          </w:pPr>
          <w:hyperlink w:anchor="_Toc89946130" w:history="1">
            <w:r w:rsidRPr="007F5D5C">
              <w:rPr>
                <w:rStyle w:val="Hyperlink"/>
                <w:noProof/>
                <w:lang w:val="en-ES"/>
              </w:rPr>
              <w:t>10.</w:t>
            </w:r>
            <w:r>
              <w:rPr>
                <w:rFonts w:asciiTheme="minorHAnsi" w:eastAsiaTheme="minorEastAsia" w:hAnsiTheme="minorHAnsi" w:cstheme="minorBidi"/>
                <w:b w:val="0"/>
                <w:bCs w:val="0"/>
                <w:caps w:val="0"/>
                <w:noProof/>
                <w:sz w:val="24"/>
                <w:szCs w:val="24"/>
                <w:lang w:val="en-ES"/>
              </w:rPr>
              <w:tab/>
            </w:r>
            <w:r w:rsidRPr="007F5D5C">
              <w:rPr>
                <w:rStyle w:val="Hyperlink"/>
                <w:noProof/>
              </w:rPr>
              <w:t xml:space="preserve">[8] </w:t>
            </w:r>
            <w:r w:rsidRPr="007F5D5C">
              <w:rPr>
                <w:rStyle w:val="Hyperlink"/>
                <w:rFonts w:ascii="Roboto" w:hAnsi="Roboto"/>
                <w:noProof/>
              </w:rPr>
              <w:t>The NDE 4.0: Key Challenges, Use Cases, and Adaption</w:t>
            </w:r>
            <w:r>
              <w:rPr>
                <w:noProof/>
                <w:webHidden/>
              </w:rPr>
              <w:tab/>
            </w:r>
            <w:r>
              <w:rPr>
                <w:noProof/>
                <w:webHidden/>
              </w:rPr>
              <w:fldChar w:fldCharType="begin"/>
            </w:r>
            <w:r>
              <w:rPr>
                <w:noProof/>
                <w:webHidden/>
              </w:rPr>
              <w:instrText xml:space="preserve"> PAGEREF _Toc89946130 \h </w:instrText>
            </w:r>
            <w:r>
              <w:rPr>
                <w:noProof/>
                <w:webHidden/>
              </w:rPr>
            </w:r>
            <w:r>
              <w:rPr>
                <w:noProof/>
                <w:webHidden/>
              </w:rPr>
              <w:fldChar w:fldCharType="separate"/>
            </w:r>
            <w:r>
              <w:rPr>
                <w:noProof/>
                <w:webHidden/>
              </w:rPr>
              <w:t>8</w:t>
            </w:r>
            <w:r>
              <w:rPr>
                <w:noProof/>
                <w:webHidden/>
              </w:rPr>
              <w:fldChar w:fldCharType="end"/>
            </w:r>
          </w:hyperlink>
        </w:p>
        <w:p w14:paraId="089D0410" w14:textId="4F8BF249" w:rsidR="00110F27" w:rsidRPr="0051081E" w:rsidRDefault="00110F27" w:rsidP="00FD3FD2">
          <w:pPr>
            <w:jc w:val="both"/>
          </w:pPr>
          <w:r w:rsidRPr="0051081E">
            <w:rPr>
              <w:b/>
              <w:bCs/>
              <w:noProof/>
            </w:rPr>
            <w:fldChar w:fldCharType="end"/>
          </w:r>
        </w:p>
      </w:sdtContent>
    </w:sdt>
    <w:p w14:paraId="0FC53DFC" w14:textId="1355984A" w:rsidR="00514C57" w:rsidRPr="0051081E" w:rsidRDefault="00514C57" w:rsidP="00FD3FD2">
      <w:pPr>
        <w:jc w:val="both"/>
      </w:pPr>
    </w:p>
    <w:p w14:paraId="1D02C6C4" w14:textId="42B05D86" w:rsidR="006F12A7" w:rsidRPr="0051081E" w:rsidRDefault="006F12A7" w:rsidP="00FD3FD2">
      <w:pPr>
        <w:jc w:val="both"/>
      </w:pPr>
    </w:p>
    <w:p w14:paraId="386E1A06" w14:textId="7E16344A" w:rsidR="00243BF8" w:rsidRPr="0051081E" w:rsidRDefault="00C63C5F" w:rsidP="00FD3FD2">
      <w:pPr>
        <w:pStyle w:val="TableofFigures"/>
        <w:tabs>
          <w:tab w:val="right" w:leader="dot" w:pos="9016"/>
        </w:tabs>
        <w:jc w:val="both"/>
        <w:rPr>
          <w:rFonts w:eastAsiaTheme="minorEastAsia" w:cstheme="minorBidi"/>
          <w:i w:val="0"/>
          <w:iCs w:val="0"/>
          <w:noProof/>
          <w:sz w:val="24"/>
          <w:szCs w:val="24"/>
        </w:rPr>
      </w:pPr>
      <w:r w:rsidRPr="0051081E">
        <w:fldChar w:fldCharType="begin"/>
      </w:r>
      <w:r w:rsidRPr="0051081E">
        <w:instrText xml:space="preserve"> TOC \h \z \c "Table" </w:instrText>
      </w:r>
      <w:r w:rsidRPr="0051081E">
        <w:fldChar w:fldCharType="separate"/>
      </w:r>
      <w:hyperlink w:anchor="_Toc86833054" w:history="1">
        <w:r w:rsidR="00243BF8" w:rsidRPr="0051081E">
          <w:rPr>
            <w:rStyle w:val="Hyperlink"/>
            <w:noProof/>
          </w:rPr>
          <w:t>Table 1 Systemic effects of i.v. agents. SVR, systemic vascular resistance; MAP, mean arterial pressure; CBF, cerebral blood flow [3]</w:t>
        </w:r>
        <w:r w:rsidR="00243BF8" w:rsidRPr="0051081E">
          <w:rPr>
            <w:noProof/>
            <w:webHidden/>
          </w:rPr>
          <w:tab/>
        </w:r>
        <w:r w:rsidR="00243BF8" w:rsidRPr="0051081E">
          <w:rPr>
            <w:noProof/>
            <w:webHidden/>
          </w:rPr>
          <w:fldChar w:fldCharType="begin"/>
        </w:r>
        <w:r w:rsidR="00243BF8" w:rsidRPr="0051081E">
          <w:rPr>
            <w:noProof/>
            <w:webHidden/>
          </w:rPr>
          <w:instrText xml:space="preserve"> PAGEREF _Toc86833054 \h </w:instrText>
        </w:r>
        <w:r w:rsidR="00243BF8" w:rsidRPr="0051081E">
          <w:rPr>
            <w:noProof/>
            <w:webHidden/>
          </w:rPr>
        </w:r>
        <w:r w:rsidR="00243BF8" w:rsidRPr="0051081E">
          <w:rPr>
            <w:noProof/>
            <w:webHidden/>
          </w:rPr>
          <w:fldChar w:fldCharType="separate"/>
        </w:r>
        <w:r w:rsidR="00243BF8" w:rsidRPr="0051081E">
          <w:rPr>
            <w:noProof/>
            <w:webHidden/>
          </w:rPr>
          <w:t>4</w:t>
        </w:r>
        <w:r w:rsidR="00243BF8" w:rsidRPr="0051081E">
          <w:rPr>
            <w:noProof/>
            <w:webHidden/>
          </w:rPr>
          <w:fldChar w:fldCharType="end"/>
        </w:r>
      </w:hyperlink>
    </w:p>
    <w:p w14:paraId="0300AD42" w14:textId="72E92CEC" w:rsidR="00C63C5F" w:rsidRPr="0051081E" w:rsidRDefault="00C63C5F" w:rsidP="00FD3FD2">
      <w:pPr>
        <w:jc w:val="both"/>
      </w:pPr>
      <w:r w:rsidRPr="0051081E">
        <w:fldChar w:fldCharType="end"/>
      </w:r>
    </w:p>
    <w:p w14:paraId="12DD7041" w14:textId="7F05B3FE" w:rsidR="00F01472" w:rsidRDefault="00F01472" w:rsidP="00FD3FD2">
      <w:pPr>
        <w:pStyle w:val="Heading1"/>
        <w:jc w:val="both"/>
      </w:pPr>
      <w:bookmarkStart w:id="0" w:name="_Toc89946101"/>
      <w:r>
        <w:t>Abstract</w:t>
      </w:r>
      <w:bookmarkEnd w:id="0"/>
    </w:p>
    <w:p w14:paraId="18D71CF3" w14:textId="0F7E4B8E" w:rsidR="00F01472" w:rsidRDefault="00F01472" w:rsidP="00F01472"/>
    <w:p w14:paraId="7B253FAE" w14:textId="77777777" w:rsidR="00F01472" w:rsidRPr="00F01472" w:rsidRDefault="00F01472" w:rsidP="00F01472"/>
    <w:p w14:paraId="5CA59660" w14:textId="08F0A458" w:rsidR="00980BDB" w:rsidRPr="0051081E" w:rsidRDefault="00980BDB" w:rsidP="00FD3FD2">
      <w:pPr>
        <w:pStyle w:val="Heading1"/>
        <w:jc w:val="both"/>
      </w:pPr>
      <w:bookmarkStart w:id="1" w:name="_Toc89946102"/>
      <w:r w:rsidRPr="0051081E">
        <w:t>Introduction</w:t>
      </w:r>
      <w:bookmarkEnd w:id="1"/>
    </w:p>
    <w:p w14:paraId="727DF94F" w14:textId="77777777" w:rsidR="00F01472" w:rsidRDefault="00F01472" w:rsidP="00FD3FD2">
      <w:pPr>
        <w:jc w:val="both"/>
      </w:pPr>
    </w:p>
    <w:p w14:paraId="2A86310F" w14:textId="1F1172D2" w:rsidR="00D044F6" w:rsidRPr="0051081E" w:rsidRDefault="004E31F4" w:rsidP="00FD3FD2">
      <w:pPr>
        <w:jc w:val="both"/>
      </w:pPr>
      <w:commentRangeStart w:id="2"/>
      <w:r w:rsidRPr="0051081E">
        <w:t xml:space="preserve">This project is implemented </w:t>
      </w:r>
      <w:r w:rsidR="00D044F6" w:rsidRPr="0051081E">
        <w:t xml:space="preserve">within the Systems Pharmacology Effect Control-Modelling (SPEC-M) </w:t>
      </w:r>
      <w:proofErr w:type="spellStart"/>
      <w:r w:rsidR="00D044F6" w:rsidRPr="0051081E">
        <w:t>Reserch</w:t>
      </w:r>
      <w:proofErr w:type="spellEnd"/>
      <w:r w:rsidR="00D044F6" w:rsidRPr="0051081E">
        <w:t xml:space="preserve"> Group from the Department of Anaesthesiology and reanimation of the </w:t>
      </w:r>
      <w:r w:rsidR="00D044F6" w:rsidRPr="0051081E">
        <w:lastRenderedPageBreak/>
        <w:t>Hospital Clinic of Barcelona.</w:t>
      </w:r>
      <w:r w:rsidR="00492DDB" w:rsidRPr="0051081E">
        <w:t xml:space="preserve"> </w:t>
      </w:r>
      <w:commentRangeEnd w:id="2"/>
      <w:r w:rsidR="00A64EE6">
        <w:rPr>
          <w:rStyle w:val="CommentReference"/>
        </w:rPr>
        <w:commentReference w:id="2"/>
      </w:r>
      <w:r w:rsidR="00A64EE6">
        <w:t xml:space="preserve">The Surgery Theatre number 4 of the Major Ambulatory Surgery department of the Hospital is the place where the field work has taken place, </w:t>
      </w:r>
      <w:proofErr w:type="gramStart"/>
      <w:r w:rsidR="00A64EE6">
        <w:t>collecting</w:t>
      </w:r>
      <w:proofErr w:type="gramEnd"/>
      <w:r w:rsidR="00A64EE6">
        <w:t xml:space="preserve"> data and familiarizing with the anaesthesia and surgical processes</w:t>
      </w:r>
    </w:p>
    <w:p w14:paraId="6CC57320" w14:textId="7914C52B" w:rsidR="004E31F4" w:rsidRPr="0051081E" w:rsidRDefault="004E31F4" w:rsidP="00FD3FD2">
      <w:pPr>
        <w:jc w:val="both"/>
      </w:pPr>
    </w:p>
    <w:p w14:paraId="1C7BE84B" w14:textId="32E5CFD6" w:rsidR="00980BDB" w:rsidRPr="0051081E" w:rsidRDefault="00980BDB" w:rsidP="00FD3FD2">
      <w:pPr>
        <w:pStyle w:val="Heading2"/>
        <w:jc w:val="both"/>
      </w:pPr>
      <w:bookmarkStart w:id="3" w:name="_Toc89946103"/>
      <w:r w:rsidRPr="0051081E">
        <w:t>Objectives</w:t>
      </w:r>
      <w:bookmarkEnd w:id="3"/>
    </w:p>
    <w:p w14:paraId="35632314" w14:textId="41DC7155" w:rsidR="00110F27" w:rsidRPr="0051081E" w:rsidRDefault="00110F27" w:rsidP="00FD3FD2">
      <w:pPr>
        <w:jc w:val="both"/>
      </w:pPr>
    </w:p>
    <w:p w14:paraId="40F495C8" w14:textId="6AA1E95D" w:rsidR="00D044F6" w:rsidRDefault="00D044F6" w:rsidP="00FD3FD2">
      <w:pPr>
        <w:jc w:val="both"/>
      </w:pPr>
      <w:r w:rsidRPr="0051081E">
        <w:t>Th</w:t>
      </w:r>
      <w:r w:rsidR="002553D8">
        <w:t>e</w:t>
      </w:r>
      <w:r w:rsidRPr="0051081E">
        <w:t xml:space="preserve"> objective</w:t>
      </w:r>
      <w:r w:rsidR="002553D8">
        <w:t>s</w:t>
      </w:r>
      <w:r w:rsidRPr="0051081E">
        <w:t xml:space="preserve"> </w:t>
      </w:r>
      <w:r w:rsidR="007C1EBE" w:rsidRPr="0051081E">
        <w:t xml:space="preserve">mentioned below have been conceived around the expressed necessity of the anaesthesiology team to </w:t>
      </w:r>
      <w:r w:rsidR="003C3E8F">
        <w:t>acknowledge the state of arousal of a patient rapidly and beforehand</w:t>
      </w:r>
      <w:r w:rsidR="007C1EBE" w:rsidRPr="0051081E">
        <w:t xml:space="preserve"> before the initiation of a surgical procedure. Even though anaesthesiologists have great knowledge in this matter, no predicted parameter is now a </w:t>
      </w:r>
      <w:r w:rsidR="003C3E8F">
        <w:t>d</w:t>
      </w:r>
      <w:r w:rsidR="007C1EBE" w:rsidRPr="0051081E">
        <w:t xml:space="preserve">ays used to </w:t>
      </w:r>
      <w:r w:rsidR="003C3E8F">
        <w:t>quantitatively</w:t>
      </w:r>
      <w:r w:rsidR="007C1EBE" w:rsidRPr="0051081E">
        <w:t xml:space="preserve"> approach this event.</w:t>
      </w:r>
    </w:p>
    <w:p w14:paraId="60829476" w14:textId="77777777" w:rsidR="003C3E8F" w:rsidRPr="0051081E" w:rsidRDefault="003C3E8F" w:rsidP="00FD3FD2">
      <w:pPr>
        <w:jc w:val="both"/>
      </w:pPr>
    </w:p>
    <w:p w14:paraId="40E8124C" w14:textId="77777777" w:rsidR="005452B9" w:rsidRDefault="007C1EBE" w:rsidP="00FD3FD2">
      <w:pPr>
        <w:jc w:val="both"/>
      </w:pPr>
      <w:r w:rsidRPr="0051081E">
        <w:t>Therefore, the</w:t>
      </w:r>
      <w:r w:rsidR="00D044F6" w:rsidRPr="0051081E">
        <w:t xml:space="preserve"> </w:t>
      </w:r>
      <w:r w:rsidR="00D044F6" w:rsidRPr="003C3E8F">
        <w:rPr>
          <w:b/>
          <w:bCs/>
        </w:rPr>
        <w:t>principal aims of this project is to generate</w:t>
      </w:r>
      <w:r w:rsidR="005452B9">
        <w:rPr>
          <w:b/>
          <w:bCs/>
        </w:rPr>
        <w:t>, train and validate</w:t>
      </w:r>
      <w:r w:rsidR="00D044F6" w:rsidRPr="003C3E8F">
        <w:rPr>
          <w:b/>
          <w:bCs/>
        </w:rPr>
        <w:t xml:space="preserve"> a model </w:t>
      </w:r>
      <w:proofErr w:type="gramStart"/>
      <w:r w:rsidR="00D044F6" w:rsidRPr="003C3E8F">
        <w:rPr>
          <w:b/>
          <w:bCs/>
        </w:rPr>
        <w:t>in order to</w:t>
      </w:r>
      <w:proofErr w:type="gramEnd"/>
      <w:r w:rsidR="00D044F6" w:rsidRPr="003C3E8F">
        <w:rPr>
          <w:b/>
          <w:bCs/>
        </w:rPr>
        <w:t xml:space="preserve"> predict the level of Loss of Consciousness</w:t>
      </w:r>
      <w:r w:rsidR="003C3E8F">
        <w:t xml:space="preserve"> (LoC)</w:t>
      </w:r>
      <w:r w:rsidR="00D044F6" w:rsidRPr="0051081E">
        <w:t xml:space="preserve"> of a newly given patient undertaking </w:t>
      </w:r>
      <w:proofErr w:type="spellStart"/>
      <w:r w:rsidR="003C3E8F" w:rsidRPr="0051081E">
        <w:t>Propophol</w:t>
      </w:r>
      <w:proofErr w:type="spellEnd"/>
      <w:r w:rsidR="003C3E8F" w:rsidRPr="0051081E">
        <w:t xml:space="preserve"> and </w:t>
      </w:r>
      <w:proofErr w:type="spellStart"/>
      <w:r w:rsidR="003C3E8F" w:rsidRPr="0051081E">
        <w:t>Remiphentanil</w:t>
      </w:r>
      <w:proofErr w:type="spellEnd"/>
      <w:r w:rsidR="003C3E8F">
        <w:t xml:space="preserve"> mediated </w:t>
      </w:r>
      <w:r w:rsidR="00D044F6" w:rsidRPr="0051081E">
        <w:t xml:space="preserve">general </w:t>
      </w:r>
      <w:r w:rsidR="009D27E3" w:rsidRPr="0051081E">
        <w:t>anaesthesia</w:t>
      </w:r>
      <w:r w:rsidR="003C3E8F">
        <w:t>.</w:t>
      </w:r>
      <w:r w:rsidR="009D27E3">
        <w:t xml:space="preserve"> </w:t>
      </w:r>
    </w:p>
    <w:p w14:paraId="438ECE90" w14:textId="77777777" w:rsidR="005452B9" w:rsidRDefault="005452B9" w:rsidP="00FD3FD2">
      <w:pPr>
        <w:jc w:val="both"/>
      </w:pPr>
    </w:p>
    <w:p w14:paraId="4E74378E" w14:textId="589751DD" w:rsidR="00D044F6" w:rsidRPr="0051081E" w:rsidRDefault="005452B9" w:rsidP="00FD3FD2">
      <w:pPr>
        <w:jc w:val="both"/>
      </w:pPr>
      <w:r>
        <w:t>W</w:t>
      </w:r>
      <w:r w:rsidR="009D27E3">
        <w:t xml:space="preserve">ide research will be undergone both in the anaesthesiology field and in the predictive modelling field </w:t>
      </w:r>
      <w:proofErr w:type="gramStart"/>
      <w:r w:rsidR="009D27E3">
        <w:t>in order to</w:t>
      </w:r>
      <w:proofErr w:type="gramEnd"/>
      <w:r w:rsidR="009D27E3">
        <w:t xml:space="preserve"> </w:t>
      </w:r>
      <w:r w:rsidR="009D27E3" w:rsidRPr="009D27E3">
        <w:rPr>
          <w:b/>
          <w:bCs/>
        </w:rPr>
        <w:t>acquire a model capable of being used</w:t>
      </w:r>
      <w:r w:rsidR="009D27E3" w:rsidRPr="00BE3C79">
        <w:rPr>
          <w:b/>
          <w:bCs/>
        </w:rPr>
        <w:t xml:space="preserve"> in an operating room</w:t>
      </w:r>
      <w:r>
        <w:t xml:space="preserve"> </w:t>
      </w:r>
      <w:r w:rsidRPr="005452B9">
        <w:rPr>
          <w:b/>
          <w:bCs/>
        </w:rPr>
        <w:t xml:space="preserve">and </w:t>
      </w:r>
      <w:r>
        <w:rPr>
          <w:b/>
          <w:bCs/>
        </w:rPr>
        <w:t xml:space="preserve">therefore </w:t>
      </w:r>
      <w:r w:rsidRPr="005452B9">
        <w:rPr>
          <w:b/>
          <w:bCs/>
        </w:rPr>
        <w:t>improving personalized anaesthetic management</w:t>
      </w:r>
    </w:p>
    <w:p w14:paraId="77C3813A" w14:textId="1AF530BE" w:rsidR="007C1EBE" w:rsidRDefault="007C1EBE" w:rsidP="00FD3FD2">
      <w:pPr>
        <w:jc w:val="both"/>
        <w:rPr>
          <w:color w:val="000000" w:themeColor="text1"/>
        </w:rPr>
      </w:pPr>
    </w:p>
    <w:p w14:paraId="3F45F0B5" w14:textId="77777777" w:rsidR="00944C52" w:rsidRDefault="005452B9" w:rsidP="005452B9">
      <w:pPr>
        <w:jc w:val="both"/>
        <w:rPr>
          <w:color w:val="000000" w:themeColor="text1"/>
        </w:rPr>
      </w:pPr>
      <w:proofErr w:type="gramStart"/>
      <w:r>
        <w:rPr>
          <w:color w:val="000000" w:themeColor="text1"/>
        </w:rPr>
        <w:t>In order to</w:t>
      </w:r>
      <w:proofErr w:type="gramEnd"/>
      <w:r>
        <w:rPr>
          <w:color w:val="000000" w:themeColor="text1"/>
        </w:rPr>
        <w:t xml:space="preserve"> achieve the two main goals of the project, several sub-goals are defined</w:t>
      </w:r>
      <w:r w:rsidR="00944C52">
        <w:rPr>
          <w:color w:val="000000" w:themeColor="text1"/>
        </w:rPr>
        <w:t>:</w:t>
      </w:r>
    </w:p>
    <w:p w14:paraId="174AE2C9" w14:textId="77777777" w:rsidR="00944C52" w:rsidRDefault="00944C52" w:rsidP="005452B9">
      <w:pPr>
        <w:jc w:val="both"/>
        <w:rPr>
          <w:color w:val="000000" w:themeColor="text1"/>
        </w:rPr>
      </w:pPr>
    </w:p>
    <w:p w14:paraId="33E712B8" w14:textId="496A8A5D" w:rsidR="005452B9" w:rsidRDefault="005452B9" w:rsidP="005452B9">
      <w:pPr>
        <w:jc w:val="both"/>
        <w:rPr>
          <w:color w:val="000000" w:themeColor="text1"/>
        </w:rPr>
      </w:pPr>
      <w:r>
        <w:rPr>
          <w:color w:val="000000" w:themeColor="text1"/>
        </w:rPr>
        <w:t xml:space="preserve">Firstly, it is crucial to </w:t>
      </w:r>
      <w:r w:rsidRPr="00B7690C">
        <w:rPr>
          <w:b/>
          <w:bCs/>
          <w:color w:val="000000" w:themeColor="text1"/>
        </w:rPr>
        <w:t>get deeply familiarized with the surgical environment</w:t>
      </w:r>
      <w:r>
        <w:rPr>
          <w:b/>
          <w:bCs/>
          <w:color w:val="000000" w:themeColor="text1"/>
        </w:rPr>
        <w:t xml:space="preserve"> and anaesthetic procedures</w:t>
      </w:r>
      <w:r>
        <w:rPr>
          <w:color w:val="000000" w:themeColor="text1"/>
        </w:rPr>
        <w:t xml:space="preserve">, </w:t>
      </w:r>
      <w:r w:rsidR="00944C52">
        <w:rPr>
          <w:color w:val="000000" w:themeColor="text1"/>
        </w:rPr>
        <w:t xml:space="preserve">which will be done </w:t>
      </w:r>
      <w:r>
        <w:rPr>
          <w:color w:val="000000" w:themeColor="text1"/>
        </w:rPr>
        <w:t>through practical sessions in gynaecological surgical room 4.</w:t>
      </w:r>
    </w:p>
    <w:p w14:paraId="37E6B93C" w14:textId="77777777" w:rsidR="005452B9" w:rsidRDefault="005452B9" w:rsidP="00FD3FD2">
      <w:pPr>
        <w:jc w:val="both"/>
        <w:rPr>
          <w:color w:val="000000" w:themeColor="text1"/>
        </w:rPr>
      </w:pPr>
    </w:p>
    <w:p w14:paraId="71FAAE8A" w14:textId="7AE20D5E" w:rsidR="00944C52" w:rsidRDefault="003C3E8F" w:rsidP="00944C52">
      <w:pPr>
        <w:jc w:val="both"/>
        <w:rPr>
          <w:color w:val="000000" w:themeColor="text1"/>
        </w:rPr>
      </w:pPr>
      <w:r>
        <w:rPr>
          <w:color w:val="000000" w:themeColor="text1"/>
        </w:rPr>
        <w:t>Secondly,</w:t>
      </w:r>
      <w:r w:rsidR="009D27E3">
        <w:rPr>
          <w:color w:val="000000" w:themeColor="text1"/>
        </w:rPr>
        <w:t xml:space="preserve"> </w:t>
      </w:r>
      <w:r w:rsidR="00B7690C">
        <w:rPr>
          <w:color w:val="000000" w:themeColor="text1"/>
        </w:rPr>
        <w:t xml:space="preserve">another </w:t>
      </w:r>
      <w:r w:rsidR="00944C52">
        <w:rPr>
          <w:color w:val="000000" w:themeColor="text1"/>
        </w:rPr>
        <w:t>sub-</w:t>
      </w:r>
      <w:r w:rsidR="00B7690C">
        <w:rPr>
          <w:color w:val="000000" w:themeColor="text1"/>
        </w:rPr>
        <w:t xml:space="preserve">goal of this project is to </w:t>
      </w:r>
      <w:r w:rsidR="00944C52" w:rsidRPr="00F70FD3">
        <w:rPr>
          <w:b/>
          <w:bCs/>
          <w:color w:val="000000" w:themeColor="text1"/>
        </w:rPr>
        <w:t xml:space="preserve">acquire knowledge on the </w:t>
      </w:r>
      <w:proofErr w:type="spellStart"/>
      <w:r w:rsidR="00944C52" w:rsidRPr="00F70FD3">
        <w:rPr>
          <w:b/>
          <w:bCs/>
          <w:color w:val="000000" w:themeColor="text1"/>
        </w:rPr>
        <w:t>intraoperatory</w:t>
      </w:r>
      <w:proofErr w:type="spellEnd"/>
      <w:r w:rsidR="00944C52" w:rsidRPr="00F70FD3">
        <w:rPr>
          <w:b/>
          <w:bCs/>
          <w:color w:val="000000" w:themeColor="text1"/>
        </w:rPr>
        <w:t xml:space="preserve"> collected variables and biological parameters</w:t>
      </w:r>
      <w:r w:rsidR="00944C52">
        <w:rPr>
          <w:color w:val="000000" w:themeColor="text1"/>
        </w:rPr>
        <w:t xml:space="preserve">, </w:t>
      </w:r>
      <w:proofErr w:type="gramStart"/>
      <w:r w:rsidR="00944C52">
        <w:rPr>
          <w:color w:val="000000" w:themeColor="text1"/>
        </w:rPr>
        <w:t>in order to</w:t>
      </w:r>
      <w:proofErr w:type="gramEnd"/>
      <w:r w:rsidR="00944C52">
        <w:rPr>
          <w:color w:val="000000" w:themeColor="text1"/>
        </w:rPr>
        <w:t xml:space="preserve"> understand their significance and relevance in the </w:t>
      </w:r>
      <w:r w:rsidR="00944C52">
        <w:rPr>
          <w:color w:val="000000" w:themeColor="text1"/>
        </w:rPr>
        <w:t xml:space="preserve">LoC </w:t>
      </w:r>
      <w:r w:rsidR="00944C52">
        <w:rPr>
          <w:color w:val="000000" w:themeColor="text1"/>
        </w:rPr>
        <w:t>studied processes.</w:t>
      </w:r>
    </w:p>
    <w:p w14:paraId="6C5848D8" w14:textId="77777777" w:rsidR="00F70FD3" w:rsidRDefault="00F70FD3" w:rsidP="00FD3FD2">
      <w:pPr>
        <w:jc w:val="both"/>
        <w:rPr>
          <w:color w:val="000000" w:themeColor="text1"/>
        </w:rPr>
      </w:pPr>
    </w:p>
    <w:p w14:paraId="3E63BE38" w14:textId="5ED6CC10" w:rsidR="00B7690C" w:rsidRPr="0051081E" w:rsidRDefault="00B7690C" w:rsidP="00FD3FD2">
      <w:pPr>
        <w:jc w:val="both"/>
        <w:rPr>
          <w:color w:val="000000" w:themeColor="text1"/>
        </w:rPr>
      </w:pPr>
      <w:r>
        <w:rPr>
          <w:color w:val="000000" w:themeColor="text1"/>
        </w:rPr>
        <w:t xml:space="preserve">Finally, </w:t>
      </w:r>
      <w:r w:rsidR="00F70FD3">
        <w:rPr>
          <w:color w:val="000000" w:themeColor="text1"/>
        </w:rPr>
        <w:t xml:space="preserve">the last </w:t>
      </w:r>
      <w:r w:rsidR="00944C52">
        <w:rPr>
          <w:color w:val="000000" w:themeColor="text1"/>
        </w:rPr>
        <w:t>sub-</w:t>
      </w:r>
      <w:r w:rsidR="00F70FD3">
        <w:rPr>
          <w:color w:val="000000" w:themeColor="text1"/>
        </w:rPr>
        <w:t>goal of this project is to</w:t>
      </w:r>
      <w:r w:rsidR="00944C52">
        <w:rPr>
          <w:color w:val="000000" w:themeColor="text1"/>
        </w:rPr>
        <w:t xml:space="preserve"> </w:t>
      </w:r>
      <w:r w:rsidR="00397DEC" w:rsidRPr="00397DEC">
        <w:rPr>
          <w:b/>
          <w:bCs/>
          <w:color w:val="000000" w:themeColor="text1"/>
        </w:rPr>
        <w:t xml:space="preserve">properly </w:t>
      </w:r>
      <w:r w:rsidR="00944C52" w:rsidRPr="00397DEC">
        <w:rPr>
          <w:b/>
          <w:bCs/>
          <w:color w:val="000000" w:themeColor="text1"/>
        </w:rPr>
        <w:t>use</w:t>
      </w:r>
      <w:r w:rsidR="00397DEC" w:rsidRPr="00397DEC">
        <w:rPr>
          <w:b/>
          <w:bCs/>
          <w:color w:val="000000" w:themeColor="text1"/>
        </w:rPr>
        <w:t xml:space="preserve"> </w:t>
      </w:r>
      <w:r w:rsidR="00944C52" w:rsidRPr="00397DEC">
        <w:rPr>
          <w:b/>
          <w:bCs/>
          <w:color w:val="000000" w:themeColor="text1"/>
        </w:rPr>
        <w:t>a control version software</w:t>
      </w:r>
      <w:r w:rsidR="00944C52">
        <w:rPr>
          <w:color w:val="000000" w:themeColor="text1"/>
        </w:rPr>
        <w:t xml:space="preserve">, generating a commit every time an improvement has been made on the code until the final application is </w:t>
      </w:r>
      <w:r w:rsidR="00397DEC">
        <w:rPr>
          <w:color w:val="000000" w:themeColor="text1"/>
        </w:rPr>
        <w:t>done</w:t>
      </w:r>
      <w:r w:rsidR="00944C52">
        <w:rPr>
          <w:color w:val="000000" w:themeColor="text1"/>
        </w:rPr>
        <w:t xml:space="preserve">, and correctly handling </w:t>
      </w:r>
      <w:r w:rsidR="00397DEC">
        <w:rPr>
          <w:color w:val="000000" w:themeColor="text1"/>
        </w:rPr>
        <w:t>possible errors</w:t>
      </w:r>
    </w:p>
    <w:p w14:paraId="4E4D956C" w14:textId="77777777" w:rsidR="00492DDB" w:rsidRPr="0051081E" w:rsidRDefault="00492DDB" w:rsidP="00FD3FD2">
      <w:pPr>
        <w:jc w:val="both"/>
        <w:rPr>
          <w:color w:val="000000" w:themeColor="text1"/>
        </w:rPr>
      </w:pPr>
    </w:p>
    <w:p w14:paraId="42A475D0" w14:textId="116A2FD9" w:rsidR="00980BDB" w:rsidRPr="0051081E" w:rsidRDefault="00980BDB" w:rsidP="00FD3FD2">
      <w:pPr>
        <w:pStyle w:val="Heading2"/>
        <w:jc w:val="both"/>
      </w:pPr>
      <w:bookmarkStart w:id="4" w:name="_Toc89946104"/>
      <w:r w:rsidRPr="0051081E">
        <w:t>Methodology and Structure</w:t>
      </w:r>
      <w:bookmarkEnd w:id="4"/>
      <w:r w:rsidRPr="0051081E">
        <w:tab/>
      </w:r>
    </w:p>
    <w:p w14:paraId="31BA429E" w14:textId="519A765F" w:rsidR="00492DDB" w:rsidRPr="0051081E" w:rsidRDefault="00492DDB" w:rsidP="00FD3FD2">
      <w:pPr>
        <w:jc w:val="both"/>
      </w:pPr>
    </w:p>
    <w:p w14:paraId="46D3A1E3" w14:textId="77777777" w:rsidR="00492DDB" w:rsidRPr="0051081E" w:rsidRDefault="00492DDB" w:rsidP="00FD3FD2">
      <w:pPr>
        <w:spacing w:after="369"/>
        <w:jc w:val="both"/>
        <w:rPr>
          <w:rFonts w:ascii="Open Sans" w:hAnsi="Open Sans" w:cs="Open Sans"/>
          <w:color w:val="333333"/>
          <w:sz w:val="20"/>
          <w:szCs w:val="20"/>
          <w:highlight w:val="yellow"/>
        </w:rPr>
      </w:pPr>
      <w:r w:rsidRPr="0051081E">
        <w:rPr>
          <w:rFonts w:ascii="Open Sans" w:hAnsi="Open Sans" w:cs="Open Sans"/>
          <w:color w:val="333333"/>
          <w:sz w:val="20"/>
          <w:szCs w:val="20"/>
          <w:highlight w:val="yellow"/>
        </w:rPr>
        <w:t>Describe exactly what activities or procedures will take place during the award period. Specifically explain how the project will be completed.</w:t>
      </w:r>
    </w:p>
    <w:p w14:paraId="3FF64A4C" w14:textId="77777777" w:rsidR="00492DDB" w:rsidRPr="0051081E" w:rsidRDefault="00492DDB" w:rsidP="00FD3FD2">
      <w:pPr>
        <w:spacing w:after="369"/>
        <w:jc w:val="both"/>
        <w:rPr>
          <w:rFonts w:ascii="Open Sans" w:hAnsi="Open Sans" w:cs="Open Sans"/>
          <w:color w:val="333333"/>
          <w:sz w:val="20"/>
          <w:szCs w:val="20"/>
          <w:highlight w:val="yellow"/>
        </w:rPr>
      </w:pPr>
      <w:r w:rsidRPr="0051081E">
        <w:rPr>
          <w:rFonts w:ascii="Open Sans" w:hAnsi="Open Sans" w:cs="Open Sans"/>
          <w:color w:val="333333"/>
          <w:sz w:val="20"/>
          <w:szCs w:val="20"/>
          <w:highlight w:val="yellow"/>
        </w:rPr>
        <w:t>Identify what you will do and what other individuals involved in the project will do.</w:t>
      </w:r>
    </w:p>
    <w:p w14:paraId="668D19D4" w14:textId="77777777" w:rsidR="00492DDB" w:rsidRPr="0051081E" w:rsidRDefault="00492DDB" w:rsidP="00FD3FD2">
      <w:pPr>
        <w:spacing w:after="369"/>
        <w:jc w:val="both"/>
        <w:rPr>
          <w:rFonts w:ascii="Open Sans" w:hAnsi="Open Sans" w:cs="Open Sans"/>
          <w:color w:val="333333"/>
          <w:sz w:val="20"/>
          <w:szCs w:val="20"/>
          <w:highlight w:val="yellow"/>
        </w:rPr>
      </w:pPr>
      <w:r w:rsidRPr="0051081E">
        <w:rPr>
          <w:rFonts w:ascii="Open Sans" w:hAnsi="Open Sans" w:cs="Open Sans"/>
          <w:color w:val="333333"/>
          <w:sz w:val="20"/>
          <w:szCs w:val="20"/>
          <w:highlight w:val="yellow"/>
        </w:rPr>
        <w:t xml:space="preserve">What kinds of techniques will you use? Are they new or unique? In what ways? What types of data will be </w:t>
      </w:r>
      <w:proofErr w:type="gramStart"/>
      <w:r w:rsidRPr="0051081E">
        <w:rPr>
          <w:rFonts w:ascii="Open Sans" w:hAnsi="Open Sans" w:cs="Open Sans"/>
          <w:color w:val="333333"/>
          <w:sz w:val="20"/>
          <w:szCs w:val="20"/>
          <w:highlight w:val="yellow"/>
        </w:rPr>
        <w:t>collected</w:t>
      </w:r>
      <w:proofErr w:type="gramEnd"/>
      <w:r w:rsidRPr="0051081E">
        <w:rPr>
          <w:rFonts w:ascii="Open Sans" w:hAnsi="Open Sans" w:cs="Open Sans"/>
          <w:color w:val="333333"/>
          <w:sz w:val="20"/>
          <w:szCs w:val="20"/>
          <w:highlight w:val="yellow"/>
        </w:rPr>
        <w:t xml:space="preserve"> and analyses will be performed? Is your research quantitative? Qualitative? Exploratory? Historical? Another type of research? What procedures, materials, or concepts will drive your project?</w:t>
      </w:r>
    </w:p>
    <w:p w14:paraId="4E24BA26" w14:textId="77777777" w:rsidR="00492DDB" w:rsidRPr="0051081E" w:rsidRDefault="00492DDB" w:rsidP="00FD3FD2">
      <w:pPr>
        <w:spacing w:after="369"/>
        <w:jc w:val="both"/>
        <w:rPr>
          <w:rFonts w:ascii="Open Sans" w:hAnsi="Open Sans" w:cs="Open Sans"/>
          <w:color w:val="333333"/>
          <w:sz w:val="20"/>
          <w:szCs w:val="20"/>
        </w:rPr>
      </w:pPr>
      <w:r w:rsidRPr="0051081E">
        <w:rPr>
          <w:rFonts w:ascii="Open Sans" w:hAnsi="Open Sans" w:cs="Open Sans"/>
          <w:color w:val="333333"/>
          <w:sz w:val="20"/>
          <w:szCs w:val="20"/>
          <w:highlight w:val="yellow"/>
        </w:rPr>
        <w:t>Describe the extent of the involvement of the faculty mentor in the project.</w:t>
      </w:r>
      <w:r w:rsidRPr="0051081E">
        <w:rPr>
          <w:rFonts w:ascii="Open Sans" w:hAnsi="Open Sans" w:cs="Open Sans"/>
          <w:color w:val="333333"/>
          <w:sz w:val="20"/>
          <w:szCs w:val="20"/>
        </w:rPr>
        <w:t> </w:t>
      </w:r>
    </w:p>
    <w:p w14:paraId="170B3F22" w14:textId="77777777" w:rsidR="00610681" w:rsidRDefault="00492DDB" w:rsidP="00FD3FD2">
      <w:pPr>
        <w:jc w:val="both"/>
      </w:pPr>
      <w:r w:rsidRPr="0051081E">
        <w:lastRenderedPageBreak/>
        <w:t>The structure of the project is divided in different temporal sections</w:t>
      </w:r>
      <w:r w:rsidRPr="0051081E">
        <w:rPr>
          <w:highlight w:val="yellow"/>
        </w:rPr>
        <w:t xml:space="preserve"> (</w:t>
      </w:r>
      <w:proofErr w:type="spellStart"/>
      <w:r w:rsidRPr="0051081E">
        <w:rPr>
          <w:highlight w:val="yellow"/>
        </w:rPr>
        <w:t>buscar</w:t>
      </w:r>
      <w:proofErr w:type="spellEnd"/>
      <w:r w:rsidRPr="0051081E">
        <w:rPr>
          <w:highlight w:val="yellow"/>
        </w:rPr>
        <w:t xml:space="preserve"> </w:t>
      </w:r>
      <w:proofErr w:type="spellStart"/>
      <w:r w:rsidRPr="0051081E">
        <w:rPr>
          <w:highlight w:val="yellow"/>
        </w:rPr>
        <w:t>algun</w:t>
      </w:r>
      <w:proofErr w:type="spellEnd"/>
      <w:r w:rsidRPr="0051081E">
        <w:rPr>
          <w:highlight w:val="yellow"/>
        </w:rPr>
        <w:t xml:space="preserve"> </w:t>
      </w:r>
      <w:proofErr w:type="spellStart"/>
      <w:r w:rsidRPr="0051081E">
        <w:rPr>
          <w:highlight w:val="yellow"/>
        </w:rPr>
        <w:t>gràfic</w:t>
      </w:r>
      <w:proofErr w:type="spellEnd"/>
      <w:r w:rsidRPr="0051081E">
        <w:rPr>
          <w:highlight w:val="yellow"/>
        </w:rPr>
        <w:t xml:space="preserve"> </w:t>
      </w:r>
      <w:proofErr w:type="spellStart"/>
      <w:r w:rsidRPr="0051081E">
        <w:rPr>
          <w:highlight w:val="yellow"/>
        </w:rPr>
        <w:t>rollo</w:t>
      </w:r>
      <w:proofErr w:type="spellEnd"/>
      <w:r w:rsidRPr="0051081E">
        <w:rPr>
          <w:highlight w:val="yellow"/>
        </w:rPr>
        <w:t xml:space="preserve"> data </w:t>
      </w:r>
      <w:proofErr w:type="spellStart"/>
      <w:r w:rsidRPr="0051081E">
        <w:rPr>
          <w:highlight w:val="yellow"/>
        </w:rPr>
        <w:t>rangling</w:t>
      </w:r>
      <w:proofErr w:type="spellEnd"/>
      <w:r w:rsidRPr="0051081E">
        <w:rPr>
          <w:highlight w:val="yellow"/>
        </w:rPr>
        <w:t xml:space="preserve"> </w:t>
      </w:r>
      <w:proofErr w:type="spellStart"/>
      <w:r w:rsidRPr="0051081E">
        <w:rPr>
          <w:highlight w:val="yellow"/>
        </w:rPr>
        <w:t>i</w:t>
      </w:r>
      <w:proofErr w:type="spellEnd"/>
      <w:r w:rsidRPr="0051081E">
        <w:rPr>
          <w:highlight w:val="yellow"/>
        </w:rPr>
        <w:t xml:space="preserve"> tot </w:t>
      </w:r>
      <w:proofErr w:type="spellStart"/>
      <w:r w:rsidRPr="0051081E">
        <w:rPr>
          <w:highlight w:val="yellow"/>
        </w:rPr>
        <w:t>això</w:t>
      </w:r>
      <w:proofErr w:type="spellEnd"/>
      <w:r w:rsidRPr="0051081E">
        <w:rPr>
          <w:highlight w:val="yellow"/>
        </w:rPr>
        <w:t xml:space="preserve"> o </w:t>
      </w:r>
      <w:proofErr w:type="spellStart"/>
      <w:r w:rsidRPr="0051081E">
        <w:rPr>
          <w:highlight w:val="yellow"/>
        </w:rPr>
        <w:t>ferlo</w:t>
      </w:r>
      <w:proofErr w:type="spellEnd"/>
      <w:r w:rsidRPr="0051081E">
        <w:rPr>
          <w:highlight w:val="yellow"/>
        </w:rPr>
        <w:t xml:space="preserve"> jo...)</w:t>
      </w:r>
      <w:r w:rsidRPr="0051081E">
        <w:t>. Firstly</w:t>
      </w:r>
      <w:r w:rsidR="00787DC2" w:rsidRPr="0051081E">
        <w:t>,</w:t>
      </w:r>
      <w:r w:rsidRPr="0051081E">
        <w:t xml:space="preserve"> </w:t>
      </w:r>
      <w:r w:rsidR="00610681">
        <w:t>data is</w:t>
      </w:r>
      <w:r w:rsidRPr="0051081E">
        <w:t xml:space="preserve"> collected from the surgical procedures </w:t>
      </w:r>
      <w:r w:rsidR="00610681">
        <w:t xml:space="preserve">in the operating room number four of the Major ambulatory Surgery department on </w:t>
      </w:r>
      <w:r w:rsidRPr="0051081E">
        <w:t xml:space="preserve">Tuesdays and Thursdays from September until November. </w:t>
      </w:r>
      <w:r w:rsidR="00610681">
        <w:t>The data used in the analysis is previously collected data from (</w:t>
      </w:r>
      <w:proofErr w:type="spellStart"/>
      <w:r w:rsidR="00610681" w:rsidRPr="00610681">
        <w:rPr>
          <w:highlight w:val="yellow"/>
        </w:rPr>
        <w:t>insertar</w:t>
      </w:r>
      <w:proofErr w:type="spellEnd"/>
      <w:r w:rsidR="00610681" w:rsidRPr="00610681">
        <w:rPr>
          <w:highlight w:val="yellow"/>
        </w:rPr>
        <w:t xml:space="preserve"> el </w:t>
      </w:r>
      <w:proofErr w:type="spellStart"/>
      <w:r w:rsidR="00610681" w:rsidRPr="00610681">
        <w:rPr>
          <w:highlight w:val="yellow"/>
        </w:rPr>
        <w:t>estudi</w:t>
      </w:r>
      <w:proofErr w:type="spellEnd"/>
      <w:r w:rsidR="00610681" w:rsidRPr="00610681">
        <w:rPr>
          <w:highlight w:val="yellow"/>
        </w:rPr>
        <w:t xml:space="preserve"> al que forma part</w:t>
      </w:r>
      <w:r w:rsidR="00610681">
        <w:t xml:space="preserve">) because of time restrictions. Currently collected data will be used in future studies conducted by other professionals. </w:t>
      </w:r>
    </w:p>
    <w:p w14:paraId="62598DDC" w14:textId="77777777" w:rsidR="00860C6C" w:rsidRDefault="00492DDB" w:rsidP="00FD3FD2">
      <w:pPr>
        <w:jc w:val="both"/>
      </w:pPr>
      <w:r w:rsidRPr="0051081E">
        <w:t xml:space="preserve">Secondly, </w:t>
      </w:r>
      <w:r w:rsidR="00787DC2" w:rsidRPr="0051081E">
        <w:t>the data analysis, which consists of data preparation and model building, training and validation</w:t>
      </w:r>
      <w:r w:rsidR="00610681">
        <w:t xml:space="preserve"> is performed using python language and Visual Studio Code user interphase</w:t>
      </w:r>
      <w:r w:rsidR="00787DC2" w:rsidRPr="0051081E">
        <w:t>.</w:t>
      </w:r>
      <w:r w:rsidR="00610681">
        <w:t xml:space="preserve"> The packages used in the data analysis are a wide range, with special mention to scikit-learn. This package is </w:t>
      </w:r>
      <w:r w:rsidR="00860C6C">
        <w:t xml:space="preserve">a python </w:t>
      </w:r>
      <w:proofErr w:type="spellStart"/>
      <w:r w:rsidR="00860C6C">
        <w:t>package</w:t>
      </w:r>
      <w:r w:rsidR="00610681">
        <w:t>specifically</w:t>
      </w:r>
      <w:proofErr w:type="spellEnd"/>
      <w:r w:rsidR="00610681">
        <w:t xml:space="preserve"> designed for ML </w:t>
      </w:r>
      <w:r w:rsidR="00860C6C">
        <w:t>programming.</w:t>
      </w:r>
    </w:p>
    <w:p w14:paraId="2DBC0596" w14:textId="1DA51D16" w:rsidR="00492DDB" w:rsidRPr="0051081E" w:rsidRDefault="00787DC2" w:rsidP="00FD3FD2">
      <w:pPr>
        <w:jc w:val="both"/>
      </w:pPr>
      <w:r w:rsidRPr="0051081E">
        <w:t xml:space="preserve"> Finally </w:t>
      </w:r>
    </w:p>
    <w:p w14:paraId="51680911" w14:textId="0B50EDFC" w:rsidR="00980BDB" w:rsidRPr="0051081E" w:rsidRDefault="00980BDB" w:rsidP="00FD3FD2">
      <w:pPr>
        <w:pStyle w:val="Heading2"/>
        <w:jc w:val="both"/>
      </w:pPr>
      <w:bookmarkStart w:id="5" w:name="_Toc89946105"/>
      <w:r w:rsidRPr="0051081E">
        <w:t>Scope of the project</w:t>
      </w:r>
      <w:bookmarkEnd w:id="5"/>
    </w:p>
    <w:p w14:paraId="10A7D7BB" w14:textId="1CE0AC28" w:rsidR="00980BDB" w:rsidRPr="0051081E" w:rsidRDefault="00980BDB" w:rsidP="00FD3FD2">
      <w:pPr>
        <w:jc w:val="both"/>
      </w:pPr>
    </w:p>
    <w:p w14:paraId="72394143" w14:textId="1DDD8FDB" w:rsidR="00787DC2" w:rsidRPr="0051081E" w:rsidRDefault="00787DC2" w:rsidP="00FD3FD2">
      <w:pPr>
        <w:jc w:val="both"/>
      </w:pPr>
      <w:r w:rsidRPr="0051081E">
        <w:t>The scope of this p</w:t>
      </w:r>
      <w:r w:rsidRPr="0051081E">
        <w:rPr>
          <w:noProof/>
        </w:rPr>
        <w:drawing>
          <wp:inline distT="0" distB="0" distL="0" distR="0" wp14:anchorId="57E47423" wp14:editId="43BEAA96">
            <wp:extent cx="3279648" cy="3191716"/>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90114" cy="3201901"/>
                    </a:xfrm>
                    <a:prstGeom prst="rect">
                      <a:avLst/>
                    </a:prstGeom>
                  </pic:spPr>
                </pic:pic>
              </a:graphicData>
            </a:graphic>
          </wp:inline>
        </w:drawing>
      </w:r>
    </w:p>
    <w:p w14:paraId="61E59EB9" w14:textId="1C7F802F" w:rsidR="00123B49" w:rsidRPr="0051081E" w:rsidRDefault="008F6D61" w:rsidP="00FD3FD2">
      <w:pPr>
        <w:pStyle w:val="Heading1"/>
        <w:jc w:val="both"/>
      </w:pPr>
      <w:bookmarkStart w:id="6" w:name="_Toc89946106"/>
      <w:r w:rsidRPr="0051081E">
        <w:t>Background</w:t>
      </w:r>
      <w:bookmarkEnd w:id="6"/>
    </w:p>
    <w:p w14:paraId="6862A851" w14:textId="672E15B7" w:rsidR="00123B49" w:rsidRPr="0051081E" w:rsidRDefault="00123B49" w:rsidP="00FD3FD2">
      <w:pPr>
        <w:pStyle w:val="Heading2"/>
        <w:jc w:val="both"/>
      </w:pPr>
      <w:bookmarkStart w:id="7" w:name="_Toc89946107"/>
      <w:r w:rsidRPr="0051081E">
        <w:t>Background</w:t>
      </w:r>
      <w:bookmarkEnd w:id="7"/>
    </w:p>
    <w:p w14:paraId="4102A1D2" w14:textId="77777777" w:rsidR="00787DC2" w:rsidRPr="0051081E" w:rsidRDefault="00787DC2" w:rsidP="00FD3FD2">
      <w:pPr>
        <w:spacing w:before="100" w:beforeAutospacing="1" w:after="100" w:afterAutospacing="1"/>
        <w:jc w:val="both"/>
        <w:rPr>
          <w:highlight w:val="yellow"/>
        </w:rPr>
      </w:pPr>
      <w:r w:rsidRPr="0051081E">
        <w:rPr>
          <w:rFonts w:ascii="Arial" w:hAnsi="Arial" w:cs="Arial"/>
          <w:b/>
          <w:bCs/>
          <w:sz w:val="20"/>
          <w:szCs w:val="20"/>
          <w:highlight w:val="yellow"/>
        </w:rPr>
        <w:t>¿</w:t>
      </w:r>
      <w:proofErr w:type="spellStart"/>
      <w:r w:rsidRPr="0051081E">
        <w:rPr>
          <w:rFonts w:ascii="Arial" w:hAnsi="Arial" w:cs="Arial"/>
          <w:b/>
          <w:bCs/>
          <w:sz w:val="20"/>
          <w:szCs w:val="20"/>
          <w:highlight w:val="yellow"/>
        </w:rPr>
        <w:t>En</w:t>
      </w:r>
      <w:proofErr w:type="spellEnd"/>
      <w:r w:rsidRPr="0051081E">
        <w:rPr>
          <w:rFonts w:ascii="Arial" w:hAnsi="Arial" w:cs="Arial"/>
          <w:b/>
          <w:bCs/>
          <w:sz w:val="20"/>
          <w:szCs w:val="20"/>
          <w:highlight w:val="yellow"/>
        </w:rPr>
        <w:t xml:space="preserve"> qué punto </w:t>
      </w:r>
      <w:proofErr w:type="spellStart"/>
      <w:r w:rsidRPr="0051081E">
        <w:rPr>
          <w:rFonts w:ascii="Arial" w:hAnsi="Arial" w:cs="Arial"/>
          <w:b/>
          <w:bCs/>
          <w:sz w:val="20"/>
          <w:szCs w:val="20"/>
          <w:highlight w:val="yellow"/>
        </w:rPr>
        <w:t>esta</w:t>
      </w:r>
      <w:proofErr w:type="spellEnd"/>
      <w:r w:rsidRPr="0051081E">
        <w:rPr>
          <w:rFonts w:ascii="Arial" w:hAnsi="Arial" w:cs="Arial"/>
          <w:b/>
          <w:bCs/>
          <w:sz w:val="20"/>
          <w:szCs w:val="20"/>
          <w:highlight w:val="yellow"/>
        </w:rPr>
        <w:t xml:space="preserve">́ la </w:t>
      </w:r>
      <w:proofErr w:type="spellStart"/>
      <w:r w:rsidRPr="0051081E">
        <w:rPr>
          <w:rFonts w:ascii="Arial" w:hAnsi="Arial" w:cs="Arial"/>
          <w:b/>
          <w:bCs/>
          <w:sz w:val="20"/>
          <w:szCs w:val="20"/>
          <w:highlight w:val="yellow"/>
        </w:rPr>
        <w:t>tecnología</w:t>
      </w:r>
      <w:proofErr w:type="spellEnd"/>
      <w:r w:rsidRPr="0051081E">
        <w:rPr>
          <w:rFonts w:ascii="Arial" w:hAnsi="Arial" w:cs="Arial"/>
          <w:b/>
          <w:bCs/>
          <w:sz w:val="20"/>
          <w:szCs w:val="20"/>
          <w:highlight w:val="yellow"/>
        </w:rPr>
        <w:t>? ¿</w:t>
      </w:r>
      <w:proofErr w:type="spellStart"/>
      <w:r w:rsidRPr="0051081E">
        <w:rPr>
          <w:rFonts w:ascii="Arial" w:hAnsi="Arial" w:cs="Arial"/>
          <w:b/>
          <w:bCs/>
          <w:sz w:val="20"/>
          <w:szCs w:val="20"/>
          <w:highlight w:val="yellow"/>
        </w:rPr>
        <w:t>Cuál</w:t>
      </w:r>
      <w:proofErr w:type="spellEnd"/>
      <w:r w:rsidRPr="0051081E">
        <w:rPr>
          <w:rFonts w:ascii="Arial" w:hAnsi="Arial" w:cs="Arial"/>
          <w:b/>
          <w:bCs/>
          <w:sz w:val="20"/>
          <w:szCs w:val="20"/>
          <w:highlight w:val="yellow"/>
        </w:rPr>
        <w:t xml:space="preserve"> es el </w:t>
      </w:r>
      <w:proofErr w:type="spellStart"/>
      <w:r w:rsidRPr="0051081E">
        <w:rPr>
          <w:rFonts w:ascii="Arial" w:hAnsi="Arial" w:cs="Arial"/>
          <w:b/>
          <w:bCs/>
          <w:sz w:val="20"/>
          <w:szCs w:val="20"/>
          <w:highlight w:val="yellow"/>
        </w:rPr>
        <w:t>contexto</w:t>
      </w:r>
      <w:proofErr w:type="spellEnd"/>
      <w:r w:rsidRPr="0051081E">
        <w:rPr>
          <w:rFonts w:ascii="Arial" w:hAnsi="Arial" w:cs="Arial"/>
          <w:b/>
          <w:bCs/>
          <w:sz w:val="20"/>
          <w:szCs w:val="20"/>
          <w:highlight w:val="yellow"/>
        </w:rPr>
        <w:t xml:space="preserve"> del Proyecto? </w:t>
      </w:r>
    </w:p>
    <w:p w14:paraId="1D06DBA5" w14:textId="77777777" w:rsidR="00787DC2" w:rsidRPr="0051081E" w:rsidRDefault="00787DC2" w:rsidP="00FD3FD2">
      <w:pPr>
        <w:spacing w:before="100" w:beforeAutospacing="1" w:after="100" w:afterAutospacing="1"/>
        <w:jc w:val="both"/>
        <w:rPr>
          <w:highlight w:val="yellow"/>
        </w:rPr>
      </w:pPr>
      <w:r w:rsidRPr="0051081E">
        <w:rPr>
          <w:rFonts w:ascii="ArialMT" w:hAnsi="ArialMT"/>
          <w:sz w:val="20"/>
          <w:szCs w:val="20"/>
          <w:highlight w:val="yellow"/>
        </w:rPr>
        <w:t xml:space="preserve">Estado del </w:t>
      </w:r>
      <w:proofErr w:type="spellStart"/>
      <w:r w:rsidRPr="0051081E">
        <w:rPr>
          <w:rFonts w:ascii="ArialMT" w:hAnsi="ArialMT"/>
          <w:sz w:val="20"/>
          <w:szCs w:val="20"/>
          <w:highlight w:val="yellow"/>
        </w:rPr>
        <w:t>arte</w:t>
      </w:r>
      <w:proofErr w:type="spellEnd"/>
      <w:r w:rsidRPr="0051081E">
        <w:rPr>
          <w:rFonts w:ascii="ArialMT" w:hAnsi="ArialMT"/>
          <w:sz w:val="20"/>
          <w:szCs w:val="20"/>
          <w:highlight w:val="yellow"/>
        </w:rPr>
        <w:t xml:space="preserve"> (</w:t>
      </w:r>
      <w:proofErr w:type="spellStart"/>
      <w:r w:rsidRPr="0051081E">
        <w:rPr>
          <w:rFonts w:ascii="ArialMT" w:hAnsi="ArialMT"/>
          <w:sz w:val="20"/>
          <w:szCs w:val="20"/>
          <w:highlight w:val="yellow"/>
        </w:rPr>
        <w:t>estado</w:t>
      </w:r>
      <w:proofErr w:type="spellEnd"/>
      <w:r w:rsidRPr="0051081E">
        <w:rPr>
          <w:rFonts w:ascii="ArialMT" w:hAnsi="ArialMT"/>
          <w:sz w:val="20"/>
          <w:szCs w:val="20"/>
          <w:highlight w:val="yellow"/>
        </w:rPr>
        <w:t xml:space="preserve"> de la </w:t>
      </w:r>
      <w:proofErr w:type="spellStart"/>
      <w:r w:rsidRPr="0051081E">
        <w:rPr>
          <w:rFonts w:ascii="ArialMT" w:hAnsi="ArialMT"/>
          <w:sz w:val="20"/>
          <w:szCs w:val="20"/>
          <w:highlight w:val="yellow"/>
        </w:rPr>
        <w:t>tecnología</w:t>
      </w:r>
      <w:proofErr w:type="spellEnd"/>
      <w:r w:rsidRPr="0051081E">
        <w:rPr>
          <w:rFonts w:ascii="ArialMT" w:hAnsi="ArialMT"/>
          <w:sz w:val="20"/>
          <w:szCs w:val="20"/>
          <w:highlight w:val="yellow"/>
        </w:rPr>
        <w:t xml:space="preserve">) </w:t>
      </w:r>
    </w:p>
    <w:p w14:paraId="2B250110" w14:textId="77777777" w:rsidR="00787DC2" w:rsidRPr="0051081E" w:rsidRDefault="00787DC2" w:rsidP="00FD3FD2">
      <w:pPr>
        <w:spacing w:before="100" w:beforeAutospacing="1" w:after="100" w:afterAutospacing="1"/>
        <w:jc w:val="both"/>
      </w:pPr>
      <w:r w:rsidRPr="0051081E">
        <w:rPr>
          <w:rFonts w:ascii="ArialMT" w:hAnsi="ArialMT"/>
          <w:sz w:val="20"/>
          <w:szCs w:val="20"/>
          <w:highlight w:val="yellow"/>
        </w:rPr>
        <w:t xml:space="preserve">Estado de la </w:t>
      </w:r>
      <w:proofErr w:type="spellStart"/>
      <w:r w:rsidRPr="0051081E">
        <w:rPr>
          <w:rFonts w:ascii="ArialMT" w:hAnsi="ArialMT"/>
          <w:sz w:val="20"/>
          <w:szCs w:val="20"/>
          <w:highlight w:val="yellow"/>
        </w:rPr>
        <w:t>situación</w:t>
      </w:r>
      <w:proofErr w:type="spellEnd"/>
      <w:r w:rsidRPr="0051081E">
        <w:rPr>
          <w:rFonts w:ascii="ArialMT" w:hAnsi="ArialMT"/>
          <w:sz w:val="20"/>
          <w:szCs w:val="20"/>
          <w:highlight w:val="yellow"/>
        </w:rPr>
        <w:t>: ¿</w:t>
      </w:r>
      <w:proofErr w:type="spellStart"/>
      <w:r w:rsidRPr="0051081E">
        <w:rPr>
          <w:rFonts w:ascii="ArialMT" w:hAnsi="ArialMT"/>
          <w:sz w:val="20"/>
          <w:szCs w:val="20"/>
          <w:highlight w:val="yellow"/>
        </w:rPr>
        <w:t>Cuál</w:t>
      </w:r>
      <w:proofErr w:type="spellEnd"/>
      <w:r w:rsidRPr="0051081E">
        <w:rPr>
          <w:rFonts w:ascii="ArialMT" w:hAnsi="ArialMT"/>
          <w:sz w:val="20"/>
          <w:szCs w:val="20"/>
          <w:highlight w:val="yellow"/>
        </w:rPr>
        <w:t xml:space="preserve"> es la </w:t>
      </w:r>
      <w:proofErr w:type="spellStart"/>
      <w:r w:rsidRPr="0051081E">
        <w:rPr>
          <w:rFonts w:ascii="ArialMT" w:hAnsi="ArialMT"/>
          <w:sz w:val="20"/>
          <w:szCs w:val="20"/>
          <w:highlight w:val="yellow"/>
        </w:rPr>
        <w:t>situación</w:t>
      </w:r>
      <w:proofErr w:type="spellEnd"/>
      <w:r w:rsidRPr="0051081E">
        <w:rPr>
          <w:rFonts w:ascii="ArialMT" w:hAnsi="ArialMT"/>
          <w:sz w:val="20"/>
          <w:szCs w:val="20"/>
          <w:highlight w:val="yellow"/>
        </w:rPr>
        <w:t xml:space="preserve"> y el </w:t>
      </w:r>
      <w:proofErr w:type="spellStart"/>
      <w:r w:rsidRPr="0051081E">
        <w:rPr>
          <w:rFonts w:ascii="ArialMT" w:hAnsi="ArialMT"/>
          <w:sz w:val="20"/>
          <w:szCs w:val="20"/>
          <w:highlight w:val="yellow"/>
        </w:rPr>
        <w:t>entorno</w:t>
      </w:r>
      <w:proofErr w:type="spellEnd"/>
      <w:r w:rsidRPr="0051081E">
        <w:rPr>
          <w:rFonts w:ascii="ArialMT" w:hAnsi="ArialMT"/>
          <w:sz w:val="20"/>
          <w:szCs w:val="20"/>
          <w:highlight w:val="yellow"/>
        </w:rPr>
        <w:t xml:space="preserve"> </w:t>
      </w:r>
      <w:proofErr w:type="spellStart"/>
      <w:r w:rsidRPr="0051081E">
        <w:rPr>
          <w:rFonts w:ascii="ArialMT" w:hAnsi="ArialMT"/>
          <w:sz w:val="20"/>
          <w:szCs w:val="20"/>
          <w:highlight w:val="yellow"/>
        </w:rPr>
        <w:t>donde</w:t>
      </w:r>
      <w:proofErr w:type="spellEnd"/>
      <w:r w:rsidRPr="0051081E">
        <w:rPr>
          <w:rFonts w:ascii="ArialMT" w:hAnsi="ArialMT"/>
          <w:sz w:val="20"/>
          <w:szCs w:val="20"/>
          <w:highlight w:val="yellow"/>
        </w:rPr>
        <w:t xml:space="preserve"> se </w:t>
      </w:r>
      <w:proofErr w:type="spellStart"/>
      <w:r w:rsidRPr="0051081E">
        <w:rPr>
          <w:rFonts w:ascii="ArialMT" w:hAnsi="ArialMT"/>
          <w:sz w:val="20"/>
          <w:szCs w:val="20"/>
          <w:highlight w:val="yellow"/>
        </w:rPr>
        <w:t>enmarca</w:t>
      </w:r>
      <w:proofErr w:type="spellEnd"/>
      <w:r w:rsidRPr="0051081E">
        <w:rPr>
          <w:rFonts w:ascii="ArialMT" w:hAnsi="ArialMT"/>
          <w:sz w:val="20"/>
          <w:szCs w:val="20"/>
          <w:highlight w:val="yellow"/>
        </w:rPr>
        <w:t xml:space="preserve"> el </w:t>
      </w:r>
      <w:proofErr w:type="spellStart"/>
      <w:r w:rsidRPr="0051081E">
        <w:rPr>
          <w:rFonts w:ascii="ArialMT" w:hAnsi="ArialMT"/>
          <w:sz w:val="20"/>
          <w:szCs w:val="20"/>
          <w:highlight w:val="yellow"/>
        </w:rPr>
        <w:t>proyecto</w:t>
      </w:r>
      <w:proofErr w:type="spellEnd"/>
      <w:r w:rsidRPr="0051081E">
        <w:rPr>
          <w:rFonts w:ascii="ArialMT" w:hAnsi="ArialMT"/>
          <w:sz w:val="20"/>
          <w:szCs w:val="20"/>
          <w:highlight w:val="yellow"/>
        </w:rPr>
        <w:t xml:space="preserve">? ¿Qué hay </w:t>
      </w:r>
      <w:proofErr w:type="spellStart"/>
      <w:r w:rsidRPr="0051081E">
        <w:rPr>
          <w:rFonts w:ascii="ArialMT" w:hAnsi="ArialMT"/>
          <w:sz w:val="20"/>
          <w:szCs w:val="20"/>
          <w:highlight w:val="yellow"/>
        </w:rPr>
        <w:t>hecho</w:t>
      </w:r>
      <w:proofErr w:type="spellEnd"/>
      <w:r w:rsidRPr="0051081E">
        <w:rPr>
          <w:rFonts w:ascii="ArialMT" w:hAnsi="ArialMT"/>
          <w:sz w:val="20"/>
          <w:szCs w:val="20"/>
          <w:highlight w:val="yellow"/>
        </w:rPr>
        <w:t>? ¿</w:t>
      </w:r>
      <w:proofErr w:type="spellStart"/>
      <w:r w:rsidRPr="0051081E">
        <w:rPr>
          <w:rFonts w:ascii="ArialMT" w:hAnsi="ArialMT"/>
          <w:sz w:val="20"/>
          <w:szCs w:val="20"/>
          <w:highlight w:val="yellow"/>
        </w:rPr>
        <w:t>Quién</w:t>
      </w:r>
      <w:proofErr w:type="spellEnd"/>
      <w:r w:rsidRPr="0051081E">
        <w:rPr>
          <w:rFonts w:ascii="ArialMT" w:hAnsi="ArialMT"/>
          <w:sz w:val="20"/>
          <w:szCs w:val="20"/>
          <w:highlight w:val="yellow"/>
        </w:rPr>
        <w:t xml:space="preserve"> y para qué lo ha </w:t>
      </w:r>
      <w:proofErr w:type="spellStart"/>
      <w:r w:rsidRPr="0051081E">
        <w:rPr>
          <w:rFonts w:ascii="ArialMT" w:hAnsi="ArialMT"/>
          <w:sz w:val="20"/>
          <w:szCs w:val="20"/>
          <w:highlight w:val="yellow"/>
        </w:rPr>
        <w:t>hecho</w:t>
      </w:r>
      <w:proofErr w:type="spellEnd"/>
      <w:r w:rsidRPr="0051081E">
        <w:rPr>
          <w:rFonts w:ascii="ArialMT" w:hAnsi="ArialMT"/>
          <w:sz w:val="20"/>
          <w:szCs w:val="20"/>
          <w:highlight w:val="yellow"/>
        </w:rPr>
        <w:t>?</w:t>
      </w:r>
      <w:r w:rsidRPr="0051081E">
        <w:rPr>
          <w:rFonts w:ascii="ArialMT" w:hAnsi="ArialMT"/>
          <w:sz w:val="20"/>
          <w:szCs w:val="20"/>
        </w:rPr>
        <w:t xml:space="preserve"> </w:t>
      </w:r>
    </w:p>
    <w:p w14:paraId="6B3FAB2E" w14:textId="77777777" w:rsidR="004566C1" w:rsidRPr="0051081E" w:rsidRDefault="004566C1" w:rsidP="00FD3FD2">
      <w:pPr>
        <w:spacing w:before="100" w:beforeAutospacing="1" w:after="100" w:afterAutospacing="1"/>
        <w:jc w:val="both"/>
        <w:rPr>
          <w:rFonts w:ascii="ArialMT" w:hAnsi="ArialMT"/>
          <w:sz w:val="20"/>
          <w:szCs w:val="20"/>
          <w:highlight w:val="yellow"/>
        </w:rPr>
      </w:pPr>
      <w:r w:rsidRPr="0051081E">
        <w:rPr>
          <w:rFonts w:ascii="ArialMT" w:hAnsi="ArialMT"/>
          <w:sz w:val="20"/>
          <w:szCs w:val="20"/>
          <w:highlight w:val="yellow"/>
        </w:rPr>
        <w:t>A background of a project is just a simple and short statement of the project, meaning why we need to initiate it and what problems and needs will be addressed once it’s been implemented successfully. We do not say anything about objectives, resources to be allocated, methods to be used, and any other, more accurate information. The purpose of the background is to give an overview of the project for deciding on the need to do the project and for initiating the planning process. When you write a background for your project your primary focus should be placed on giving a general idea and explaining the key prerequisites. This will let your potential investors (sponsors) get the “initial impression” about the project.</w:t>
      </w:r>
    </w:p>
    <w:p w14:paraId="6E03EAC4" w14:textId="77777777" w:rsidR="00787DC2" w:rsidRPr="0051081E" w:rsidRDefault="00787DC2" w:rsidP="00FD3FD2">
      <w:pPr>
        <w:jc w:val="both"/>
      </w:pPr>
    </w:p>
    <w:p w14:paraId="2BE01A8C" w14:textId="7B6DFC3B" w:rsidR="00123B49" w:rsidRPr="0051081E" w:rsidRDefault="00123B49" w:rsidP="00FD3FD2">
      <w:pPr>
        <w:pStyle w:val="Heading3"/>
        <w:jc w:val="both"/>
      </w:pPr>
      <w:bookmarkStart w:id="8" w:name="_Toc89946108"/>
      <w:r w:rsidRPr="0051081E">
        <w:t>General Anaesthesia</w:t>
      </w:r>
      <w:bookmarkEnd w:id="8"/>
    </w:p>
    <w:p w14:paraId="6D05EBF8" w14:textId="173A6C60" w:rsidR="00630D32" w:rsidRPr="0051081E" w:rsidRDefault="00630D32" w:rsidP="00FD3FD2">
      <w:pPr>
        <w:jc w:val="both"/>
      </w:pPr>
    </w:p>
    <w:p w14:paraId="68FF002D" w14:textId="3E0F6AC4" w:rsidR="00BD5217" w:rsidRPr="0051081E" w:rsidRDefault="00BD5217" w:rsidP="00FD3FD2">
      <w:pPr>
        <w:jc w:val="both"/>
        <w:rPr>
          <w:color w:val="000000"/>
          <w:shd w:val="clear" w:color="auto" w:fill="FFFFFF"/>
        </w:rPr>
      </w:pPr>
      <w:r w:rsidRPr="0051081E">
        <w:rPr>
          <w:color w:val="000000"/>
          <w:shd w:val="clear" w:color="auto" w:fill="FFFFFF"/>
        </w:rPr>
        <w:t xml:space="preserve">General </w:t>
      </w:r>
      <w:r w:rsidR="00162B5C" w:rsidRPr="0051081E">
        <w:rPr>
          <w:color w:val="000000"/>
          <w:shd w:val="clear" w:color="auto" w:fill="FFFFFF"/>
        </w:rPr>
        <w:t>anaesthesia</w:t>
      </w:r>
      <w:r w:rsidRPr="0051081E">
        <w:rPr>
          <w:color w:val="000000"/>
          <w:shd w:val="clear" w:color="auto" w:fill="FFFFFF"/>
        </w:rPr>
        <w:t xml:space="preserve"> is a </w:t>
      </w:r>
      <w:r w:rsidR="00162B5C" w:rsidRPr="0051081E">
        <w:rPr>
          <w:color w:val="000000"/>
          <w:shd w:val="clear" w:color="auto" w:fill="FFFFFF"/>
        </w:rPr>
        <w:t>medically induced</w:t>
      </w:r>
      <w:r w:rsidR="001C4B25" w:rsidRPr="0051081E">
        <w:rPr>
          <w:color w:val="000000"/>
          <w:shd w:val="clear" w:color="auto" w:fill="FFFFFF"/>
        </w:rPr>
        <w:t xml:space="preserve"> reversible</w:t>
      </w:r>
      <w:r w:rsidRPr="0051081E">
        <w:rPr>
          <w:color w:val="000000"/>
          <w:shd w:val="clear" w:color="auto" w:fill="FFFFFF"/>
        </w:rPr>
        <w:t xml:space="preserve"> loss of consciousness</w:t>
      </w:r>
      <w:r w:rsidR="001C4B25" w:rsidRPr="0051081E">
        <w:rPr>
          <w:color w:val="000000"/>
          <w:shd w:val="clear" w:color="auto" w:fill="FFFFFF"/>
        </w:rPr>
        <w:t>, with</w:t>
      </w:r>
      <w:r w:rsidRPr="0051081E">
        <w:rPr>
          <w:color w:val="000000"/>
          <w:shd w:val="clear" w:color="auto" w:fill="FFFFFF"/>
        </w:rPr>
        <w:t xml:space="preserve"> </w:t>
      </w:r>
      <w:r w:rsidR="001C4B25" w:rsidRPr="0051081E">
        <w:rPr>
          <w:color w:val="000000"/>
          <w:shd w:val="clear" w:color="auto" w:fill="FFFFFF"/>
        </w:rPr>
        <w:t>loss of both protective reflexes and the ability to acknowledge painful stimuli</w:t>
      </w:r>
      <w:r w:rsidRPr="0051081E">
        <w:rPr>
          <w:color w:val="000000"/>
          <w:shd w:val="clear" w:color="auto" w:fill="FFFFFF"/>
        </w:rPr>
        <w:t xml:space="preserve">. Depending on the anaesthetics administered and their effects in the brain and </w:t>
      </w:r>
      <w:r w:rsidR="00162B5C" w:rsidRPr="0051081E">
        <w:rPr>
          <w:color w:val="000000"/>
          <w:shd w:val="clear" w:color="auto" w:fill="FFFFFF"/>
        </w:rPr>
        <w:t>muscles</w:t>
      </w:r>
      <w:r w:rsidRPr="0051081E">
        <w:rPr>
          <w:color w:val="000000"/>
          <w:shd w:val="clear" w:color="auto" w:fill="FFFFFF"/>
        </w:rPr>
        <w:t xml:space="preserve"> the effects of the </w:t>
      </w:r>
      <w:r w:rsidR="00162B5C" w:rsidRPr="0051081E">
        <w:rPr>
          <w:color w:val="000000"/>
          <w:shd w:val="clear" w:color="auto" w:fill="FFFFFF"/>
        </w:rPr>
        <w:t>anaesthesia</w:t>
      </w:r>
      <w:r w:rsidRPr="0051081E">
        <w:rPr>
          <w:color w:val="000000"/>
          <w:shd w:val="clear" w:color="auto" w:fill="FFFFFF"/>
        </w:rPr>
        <w:t xml:space="preserve"> are discerned in four different </w:t>
      </w:r>
      <w:r w:rsidR="00162B5C" w:rsidRPr="0051081E">
        <w:rPr>
          <w:color w:val="000000"/>
          <w:shd w:val="clear" w:color="auto" w:fill="FFFFFF"/>
        </w:rPr>
        <w:t>parts:</w:t>
      </w:r>
      <w:r w:rsidRPr="0051081E">
        <w:rPr>
          <w:color w:val="000000"/>
          <w:shd w:val="clear" w:color="auto" w:fill="FFFFFF"/>
        </w:rPr>
        <w:t xml:space="preserve"> unconsciousness</w:t>
      </w:r>
      <w:r w:rsidR="00832321" w:rsidRPr="0051081E">
        <w:rPr>
          <w:color w:val="000000"/>
          <w:shd w:val="clear" w:color="auto" w:fill="FFFFFF"/>
        </w:rPr>
        <w:t xml:space="preserve"> or hypnosis</w:t>
      </w:r>
      <w:r w:rsidRPr="0051081E">
        <w:rPr>
          <w:color w:val="000000"/>
          <w:shd w:val="clear" w:color="auto" w:fill="FFFFFF"/>
        </w:rPr>
        <w:t xml:space="preserve">, amnesia, analgesia, skeletal muscle relaxation, and </w:t>
      </w:r>
      <w:r w:rsidR="00832321" w:rsidRPr="0051081E">
        <w:rPr>
          <w:color w:val="000000"/>
          <w:shd w:val="clear" w:color="auto" w:fill="FFFFFF"/>
        </w:rPr>
        <w:t>akinesia</w:t>
      </w:r>
      <w:r w:rsidRPr="0051081E">
        <w:rPr>
          <w:color w:val="000000"/>
          <w:shd w:val="clear" w:color="auto" w:fill="FFFFFF"/>
        </w:rPr>
        <w:t>.</w:t>
      </w:r>
      <w:r w:rsidR="00832321" w:rsidRPr="0051081E">
        <w:rPr>
          <w:color w:val="000000"/>
          <w:shd w:val="clear" w:color="auto" w:fill="FFFFFF"/>
        </w:rPr>
        <w:t xml:space="preserve"> [1]</w:t>
      </w:r>
    </w:p>
    <w:p w14:paraId="707FC95A" w14:textId="715C6DF7" w:rsidR="001C4B25" w:rsidRPr="0051081E" w:rsidRDefault="001C4B25" w:rsidP="00FD3FD2">
      <w:pPr>
        <w:jc w:val="both"/>
        <w:rPr>
          <w:color w:val="000000"/>
          <w:shd w:val="clear" w:color="auto" w:fill="FFFFFF"/>
        </w:rPr>
      </w:pPr>
    </w:p>
    <w:p w14:paraId="3904963F" w14:textId="3B5B3411" w:rsidR="005A68BE" w:rsidRPr="0051081E" w:rsidRDefault="0079570E" w:rsidP="00FD3FD2">
      <w:pPr>
        <w:jc w:val="both"/>
        <w:rPr>
          <w:color w:val="000000"/>
          <w:shd w:val="clear" w:color="auto" w:fill="FFFFFF"/>
        </w:rPr>
      </w:pPr>
      <w:r w:rsidRPr="0051081E">
        <w:rPr>
          <w:color w:val="000000"/>
          <w:shd w:val="clear" w:color="auto" w:fill="FFFFFF"/>
        </w:rPr>
        <w:t>General anaesthesia as a reversible coma state of the pa</w:t>
      </w:r>
      <w:r w:rsidR="008A3F0E" w:rsidRPr="0051081E">
        <w:rPr>
          <w:color w:val="000000"/>
          <w:shd w:val="clear" w:color="auto" w:fill="FFFFFF"/>
        </w:rPr>
        <w:t>t</w:t>
      </w:r>
      <w:r w:rsidRPr="0051081E">
        <w:rPr>
          <w:color w:val="000000"/>
          <w:shd w:val="clear" w:color="auto" w:fill="FFFFFF"/>
        </w:rPr>
        <w:t xml:space="preserve">ient is a widely accepted statement in the clinical </w:t>
      </w:r>
      <w:r w:rsidR="008A3F0E" w:rsidRPr="0051081E">
        <w:rPr>
          <w:color w:val="000000"/>
          <w:shd w:val="clear" w:color="auto" w:fill="FFFFFF"/>
        </w:rPr>
        <w:t>environment</w:t>
      </w:r>
      <w:r w:rsidRPr="0051081E">
        <w:rPr>
          <w:color w:val="000000"/>
          <w:shd w:val="clear" w:color="auto" w:fill="FFFFFF"/>
        </w:rPr>
        <w:t xml:space="preserve">. Although the patterns of EEG activity observed in comatose patients depend on the extent of the brain injury, they frequently resemble the high–amplitude, low-frequency activity seen in patients under general </w:t>
      </w:r>
      <w:r w:rsidR="008A3F0E" w:rsidRPr="0051081E">
        <w:rPr>
          <w:color w:val="000000"/>
          <w:shd w:val="clear" w:color="auto" w:fill="FFFFFF"/>
        </w:rPr>
        <w:t>anaesthesia</w:t>
      </w:r>
      <w:r w:rsidRPr="0051081E">
        <w:rPr>
          <w:color w:val="000000"/>
          <w:shd w:val="clear" w:color="auto" w:fill="FFFFFF"/>
        </w:rPr>
        <w:t>, therefore supporting this analogy</w:t>
      </w:r>
      <w:r w:rsidR="008A3F0E" w:rsidRPr="0051081E">
        <w:rPr>
          <w:color w:val="000000"/>
          <w:shd w:val="clear" w:color="auto" w:fill="FFFFFF"/>
        </w:rPr>
        <w:t xml:space="preserve"> [2].</w:t>
      </w:r>
      <w:r w:rsidRPr="0051081E">
        <w:rPr>
          <w:color w:val="000000"/>
          <w:shd w:val="clear" w:color="auto" w:fill="FFFFFF"/>
        </w:rPr>
        <w:t xml:space="preserve"> This comparative rises an immediate question: How much anaesthetics are enough?</w:t>
      </w:r>
      <w:r w:rsidR="008A3F0E" w:rsidRPr="0051081E">
        <w:rPr>
          <w:color w:val="000000"/>
          <w:shd w:val="clear" w:color="auto" w:fill="FFFFFF"/>
        </w:rPr>
        <w:t xml:space="preserve"> </w:t>
      </w:r>
      <w:r w:rsidR="00EE1421" w:rsidRPr="0051081E">
        <w:rPr>
          <w:color w:val="000000"/>
          <w:shd w:val="clear" w:color="auto" w:fill="FFFFFF"/>
        </w:rPr>
        <w:t xml:space="preserve">The desired effects upon CNS does not remain isolated: when anaesthetic drugs are administered a wide range of other parameters such as HR, Contractility, SVM, MAP and respiratory functions are modulated. </w:t>
      </w:r>
      <w:r w:rsidR="008A3F0E" w:rsidRPr="0051081E">
        <w:rPr>
          <w:color w:val="000000"/>
          <w:shd w:val="clear" w:color="auto" w:fill="FFFFFF"/>
        </w:rPr>
        <w:t xml:space="preserve">Once the desired therapeutic effect is achieved, further increasing concentrations of anaesthetics generally enhance </w:t>
      </w:r>
      <w:r w:rsidR="00EE1421" w:rsidRPr="0051081E">
        <w:rPr>
          <w:color w:val="000000"/>
          <w:shd w:val="clear" w:color="auto" w:fill="FFFFFF"/>
        </w:rPr>
        <w:t>these undesired effects of the drugs</w:t>
      </w:r>
      <w:r w:rsidR="008A3F0E" w:rsidRPr="0051081E">
        <w:rPr>
          <w:color w:val="000000"/>
          <w:shd w:val="clear" w:color="auto" w:fill="FFFFFF"/>
        </w:rPr>
        <w:t xml:space="preserve"> both within the surgical procedure and </w:t>
      </w:r>
      <w:r w:rsidR="00EE1421" w:rsidRPr="0051081E">
        <w:rPr>
          <w:color w:val="000000"/>
          <w:shd w:val="clear" w:color="auto" w:fill="FFFFFF"/>
        </w:rPr>
        <w:t xml:space="preserve">less drastically </w:t>
      </w:r>
      <w:r w:rsidR="008A3F0E" w:rsidRPr="0051081E">
        <w:rPr>
          <w:color w:val="000000"/>
          <w:shd w:val="clear" w:color="auto" w:fill="FFFFFF"/>
        </w:rPr>
        <w:t xml:space="preserve">throughout the recuperation process. </w:t>
      </w:r>
      <w:r w:rsidR="00EE1421" w:rsidRPr="0051081E">
        <w:rPr>
          <w:color w:val="000000"/>
          <w:shd w:val="clear" w:color="auto" w:fill="FFFFFF"/>
        </w:rPr>
        <w:t>It is therefore accepted that the optimal concentrations of anaesthetics in a surgical procedure is the one that achieves the desired therapeutic effects and not more than that</w:t>
      </w:r>
      <w:r w:rsidR="005A68BE" w:rsidRPr="0051081E">
        <w:rPr>
          <w:color w:val="000000"/>
          <w:shd w:val="clear" w:color="auto" w:fill="FFFFFF"/>
        </w:rPr>
        <w:t xml:space="preserve"> [3]</w:t>
      </w:r>
      <w:r w:rsidR="00EE1421" w:rsidRPr="0051081E">
        <w:rPr>
          <w:color w:val="000000"/>
          <w:shd w:val="clear" w:color="auto" w:fill="FFFFFF"/>
        </w:rPr>
        <w:t xml:space="preserve">. </w:t>
      </w:r>
      <w:r w:rsidR="00CB6C0D" w:rsidRPr="0051081E">
        <w:rPr>
          <w:color w:val="000000"/>
          <w:shd w:val="clear" w:color="auto" w:fill="FFFFFF"/>
        </w:rPr>
        <w:t>E</w:t>
      </w:r>
      <w:r w:rsidR="00CB6C0D" w:rsidRPr="0051081E">
        <w:rPr>
          <w:color w:val="000000"/>
          <w:highlight w:val="yellow"/>
          <w:shd w:val="clear" w:color="auto" w:fill="FFFFFF"/>
        </w:rPr>
        <w:t xml:space="preserve">EG </w:t>
      </w:r>
      <w:proofErr w:type="spellStart"/>
      <w:r w:rsidR="00CB6C0D" w:rsidRPr="0051081E">
        <w:rPr>
          <w:color w:val="000000"/>
          <w:highlight w:val="yellow"/>
          <w:shd w:val="clear" w:color="auto" w:fill="FFFFFF"/>
        </w:rPr>
        <w:t>supression</w:t>
      </w:r>
      <w:proofErr w:type="spellEnd"/>
      <w:r w:rsidR="00CB6C0D" w:rsidRPr="0051081E">
        <w:rPr>
          <w:color w:val="000000"/>
          <w:highlight w:val="yellow"/>
          <w:shd w:val="clear" w:color="auto" w:fill="FFFFFF"/>
        </w:rPr>
        <w:t>?</w:t>
      </w:r>
    </w:p>
    <w:p w14:paraId="4FF79760" w14:textId="68771863" w:rsidR="005A68BE" w:rsidRPr="0051081E" w:rsidRDefault="005A68BE" w:rsidP="00FD3FD2">
      <w:pPr>
        <w:jc w:val="both"/>
        <w:rPr>
          <w:color w:val="000000"/>
          <w:shd w:val="clear" w:color="auto" w:fill="FFFFFF"/>
        </w:rPr>
      </w:pPr>
    </w:p>
    <w:p w14:paraId="63A273B2" w14:textId="77777777" w:rsidR="00243BF8" w:rsidRPr="0051081E" w:rsidRDefault="005A68BE" w:rsidP="00FD3FD2">
      <w:pPr>
        <w:keepNext/>
        <w:jc w:val="both"/>
      </w:pPr>
      <w:r w:rsidRPr="0051081E">
        <w:rPr>
          <w:noProof/>
          <w:color w:val="000000"/>
          <w:shd w:val="clear" w:color="auto" w:fill="FFFFFF"/>
        </w:rPr>
        <w:drawing>
          <wp:inline distT="0" distB="0" distL="0" distR="0" wp14:anchorId="4AF9F821" wp14:editId="04099EED">
            <wp:extent cx="4707467" cy="2535230"/>
            <wp:effectExtent l="0" t="0" r="444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82386" cy="2575578"/>
                    </a:xfrm>
                    <a:prstGeom prst="rect">
                      <a:avLst/>
                    </a:prstGeom>
                  </pic:spPr>
                </pic:pic>
              </a:graphicData>
            </a:graphic>
          </wp:inline>
        </w:drawing>
      </w:r>
    </w:p>
    <w:p w14:paraId="3BEF85DA" w14:textId="742520CE" w:rsidR="005A68BE" w:rsidRPr="0051081E" w:rsidRDefault="00243BF8" w:rsidP="00FD3FD2">
      <w:pPr>
        <w:pStyle w:val="Caption"/>
        <w:jc w:val="both"/>
        <w:rPr>
          <w:color w:val="000000"/>
          <w:shd w:val="clear" w:color="auto" w:fill="FFFFFF"/>
        </w:rPr>
      </w:pPr>
      <w:bookmarkStart w:id="9" w:name="_Toc86833054"/>
      <w:r w:rsidRPr="0051081E">
        <w:t xml:space="preserve">Table </w:t>
      </w:r>
      <w:r w:rsidRPr="0051081E">
        <w:fldChar w:fldCharType="begin"/>
      </w:r>
      <w:r w:rsidRPr="0051081E">
        <w:instrText xml:space="preserve"> SEQ Table \* ARABIC </w:instrText>
      </w:r>
      <w:r w:rsidRPr="0051081E">
        <w:fldChar w:fldCharType="separate"/>
      </w:r>
      <w:r w:rsidRPr="0051081E">
        <w:rPr>
          <w:noProof/>
        </w:rPr>
        <w:t>1</w:t>
      </w:r>
      <w:r w:rsidRPr="0051081E">
        <w:fldChar w:fldCharType="end"/>
      </w:r>
      <w:r w:rsidRPr="0051081E">
        <w:t xml:space="preserve"> Systemic effects of </w:t>
      </w:r>
      <w:proofErr w:type="spellStart"/>
      <w:r w:rsidRPr="0051081E">
        <w:t>i.v.</w:t>
      </w:r>
      <w:proofErr w:type="spellEnd"/>
      <w:r w:rsidRPr="0051081E">
        <w:t xml:space="preserve"> agents. SVR, systemic vascular resistance; MAP, mean arterial pressure; CBF, cerebral blood flow [3]</w:t>
      </w:r>
      <w:bookmarkEnd w:id="9"/>
    </w:p>
    <w:p w14:paraId="51F699C7" w14:textId="77777777" w:rsidR="005A68BE" w:rsidRPr="0051081E" w:rsidRDefault="005A68BE" w:rsidP="00FD3FD2">
      <w:pPr>
        <w:jc w:val="both"/>
      </w:pPr>
    </w:p>
    <w:p w14:paraId="61CBF90F" w14:textId="77777777" w:rsidR="005A68BE" w:rsidRPr="0051081E" w:rsidRDefault="005A68BE" w:rsidP="00FD3FD2">
      <w:pPr>
        <w:jc w:val="both"/>
        <w:rPr>
          <w:color w:val="000000"/>
          <w:shd w:val="clear" w:color="auto" w:fill="FFFFFF"/>
        </w:rPr>
      </w:pPr>
    </w:p>
    <w:p w14:paraId="2B4F92EE" w14:textId="06C21072" w:rsidR="0079570E" w:rsidRPr="0051081E" w:rsidRDefault="00EE1421" w:rsidP="00FD3FD2">
      <w:pPr>
        <w:jc w:val="both"/>
      </w:pPr>
      <w:r w:rsidRPr="0051081E">
        <w:rPr>
          <w:color w:val="000000"/>
          <w:shd w:val="clear" w:color="auto" w:fill="FFFFFF"/>
        </w:rPr>
        <w:t xml:space="preserve">Several pharmacological models and techniques such as TCI (Target Controlled infusion) </w:t>
      </w:r>
      <w:r w:rsidR="00C63C5F" w:rsidRPr="0051081E">
        <w:rPr>
          <w:color w:val="000000"/>
          <w:shd w:val="clear" w:color="auto" w:fill="FFFFFF"/>
        </w:rPr>
        <w:t xml:space="preserve">[4] </w:t>
      </w:r>
      <w:r w:rsidRPr="0051081E">
        <w:t xml:space="preserve">have been implemented to achieve this </w:t>
      </w:r>
      <w:r w:rsidR="00CB6C0D" w:rsidRPr="0051081E">
        <w:t>goal and</w:t>
      </w:r>
      <w:r w:rsidRPr="0051081E">
        <w:t xml:space="preserve"> will be further discussed in the </w:t>
      </w:r>
      <w:r w:rsidR="005A68BE" w:rsidRPr="0051081E">
        <w:t>anaesthetics chapter</w:t>
      </w:r>
      <w:r w:rsidRPr="0051081E">
        <w:t>.</w:t>
      </w:r>
    </w:p>
    <w:p w14:paraId="5A2A07B3" w14:textId="77777777" w:rsidR="00EE1421" w:rsidRPr="0051081E" w:rsidRDefault="00EE1421" w:rsidP="00FD3FD2">
      <w:pPr>
        <w:jc w:val="both"/>
      </w:pPr>
    </w:p>
    <w:p w14:paraId="50BED7C3" w14:textId="45CF7BB4" w:rsidR="001C4B25" w:rsidRPr="0051081E" w:rsidRDefault="00243BF8" w:rsidP="00FD3FD2">
      <w:pPr>
        <w:jc w:val="both"/>
        <w:rPr>
          <w:color w:val="000000"/>
          <w:shd w:val="clear" w:color="auto" w:fill="FFFFFF"/>
        </w:rPr>
      </w:pPr>
      <w:r w:rsidRPr="0051081E">
        <w:rPr>
          <w:color w:val="000000"/>
          <w:shd w:val="clear" w:color="auto" w:fill="FFFFFF"/>
        </w:rPr>
        <w:t>The final desired effect when performing general anaesthesia is the event of LoC, which determines the point where the effect of the anaesthetics is strong enough to start with the surgical procedure</w:t>
      </w:r>
    </w:p>
    <w:p w14:paraId="553EC806" w14:textId="0BBD909B" w:rsidR="00630D32" w:rsidRPr="0051081E" w:rsidRDefault="00630D32" w:rsidP="00FD3FD2">
      <w:pPr>
        <w:jc w:val="both"/>
      </w:pPr>
      <w:proofErr w:type="spellStart"/>
      <w:r w:rsidRPr="0051081E">
        <w:t>Indicacions</w:t>
      </w:r>
      <w:proofErr w:type="spellEnd"/>
      <w:r w:rsidRPr="0051081E">
        <w:t xml:space="preserve"> </w:t>
      </w:r>
      <w:proofErr w:type="spellStart"/>
      <w:r w:rsidRPr="0051081E">
        <w:t>i</w:t>
      </w:r>
      <w:proofErr w:type="spellEnd"/>
      <w:r w:rsidRPr="0051081E">
        <w:t xml:space="preserve"> </w:t>
      </w:r>
      <w:proofErr w:type="spellStart"/>
      <w:r w:rsidRPr="0051081E">
        <w:t>contraindicacions</w:t>
      </w:r>
      <w:proofErr w:type="spellEnd"/>
    </w:p>
    <w:p w14:paraId="0261432F" w14:textId="19CCC6F5" w:rsidR="00630D32" w:rsidRPr="0051081E" w:rsidRDefault="00630D32" w:rsidP="00FD3FD2">
      <w:pPr>
        <w:jc w:val="both"/>
      </w:pPr>
      <w:r w:rsidRPr="0051081E">
        <w:t xml:space="preserve">LOC and EEG </w:t>
      </w:r>
      <w:proofErr w:type="spellStart"/>
      <w:r w:rsidRPr="0051081E">
        <w:t>supression</w:t>
      </w:r>
      <w:proofErr w:type="spellEnd"/>
    </w:p>
    <w:p w14:paraId="5FF9563B" w14:textId="77777777" w:rsidR="00630D32" w:rsidRPr="0051081E" w:rsidRDefault="00630D32" w:rsidP="00FD3FD2">
      <w:pPr>
        <w:jc w:val="both"/>
      </w:pPr>
    </w:p>
    <w:p w14:paraId="4F672EA5" w14:textId="6D7EF43C" w:rsidR="00123B49" w:rsidRPr="0051081E" w:rsidRDefault="00123B49" w:rsidP="00FD3FD2">
      <w:pPr>
        <w:pStyle w:val="Heading4"/>
        <w:jc w:val="both"/>
      </w:pPr>
      <w:r w:rsidRPr="0051081E">
        <w:t>Anaesthetics</w:t>
      </w:r>
    </w:p>
    <w:p w14:paraId="6423DC8B" w14:textId="77777777" w:rsidR="00243BF8" w:rsidRPr="0051081E" w:rsidRDefault="005A68BE" w:rsidP="00FD3FD2">
      <w:pPr>
        <w:jc w:val="both"/>
      </w:pPr>
      <w:proofErr w:type="spellStart"/>
      <w:r w:rsidRPr="0051081E">
        <w:t>Parlar</w:t>
      </w:r>
      <w:proofErr w:type="spellEnd"/>
      <w:r w:rsidRPr="0051081E">
        <w:t xml:space="preserve"> del TCI </w:t>
      </w:r>
      <w:proofErr w:type="spellStart"/>
      <w:r w:rsidRPr="0051081E">
        <w:t>i</w:t>
      </w:r>
      <w:proofErr w:type="spellEnd"/>
      <w:r w:rsidRPr="0051081E">
        <w:t xml:space="preserve"> </w:t>
      </w:r>
      <w:proofErr w:type="spellStart"/>
      <w:r w:rsidRPr="0051081E">
        <w:t>d’algun</w:t>
      </w:r>
      <w:proofErr w:type="spellEnd"/>
      <w:r w:rsidRPr="0051081E">
        <w:t xml:space="preserve"> </w:t>
      </w:r>
      <w:proofErr w:type="spellStart"/>
      <w:r w:rsidRPr="0051081E">
        <w:t>altre</w:t>
      </w:r>
      <w:proofErr w:type="spellEnd"/>
      <w:r w:rsidRPr="0051081E">
        <w:t xml:space="preserve"> </w:t>
      </w:r>
      <w:proofErr w:type="spellStart"/>
      <w:r w:rsidRPr="0051081E">
        <w:t>metode</w:t>
      </w:r>
      <w:proofErr w:type="spellEnd"/>
      <w:r w:rsidRPr="0051081E">
        <w:t xml:space="preserve"> de </w:t>
      </w:r>
      <w:proofErr w:type="spellStart"/>
      <w:r w:rsidRPr="0051081E">
        <w:t>donar</w:t>
      </w:r>
      <w:proofErr w:type="spellEnd"/>
      <w:r w:rsidRPr="0051081E">
        <w:t xml:space="preserve"> el </w:t>
      </w:r>
      <w:proofErr w:type="spellStart"/>
      <w:r w:rsidRPr="0051081E">
        <w:t>monim</w:t>
      </w:r>
      <w:proofErr w:type="spellEnd"/>
      <w:r w:rsidRPr="0051081E">
        <w:t xml:space="preserve"> </w:t>
      </w:r>
      <w:proofErr w:type="spellStart"/>
      <w:r w:rsidRPr="0051081E">
        <w:t>d’anestesia</w:t>
      </w:r>
      <w:proofErr w:type="spellEnd"/>
      <w:r w:rsidRPr="0051081E">
        <w:t xml:space="preserve"> possible</w:t>
      </w:r>
      <w:r w:rsidR="00243BF8" w:rsidRPr="0051081E">
        <w:t xml:space="preserve"> (</w:t>
      </w:r>
      <w:proofErr w:type="spellStart"/>
      <w:r w:rsidR="00243BF8" w:rsidRPr="0051081E">
        <w:t>mes</w:t>
      </w:r>
      <w:proofErr w:type="spellEnd"/>
      <w:r w:rsidR="00243BF8" w:rsidRPr="0051081E">
        <w:t xml:space="preserve"> </w:t>
      </w:r>
      <w:proofErr w:type="spellStart"/>
      <w:r w:rsidR="00243BF8" w:rsidRPr="0051081E">
        <w:t>aviat</w:t>
      </w:r>
      <w:proofErr w:type="spellEnd"/>
      <w:r w:rsidR="00243BF8" w:rsidRPr="0051081E">
        <w:t xml:space="preserve"> </w:t>
      </w:r>
      <w:proofErr w:type="spellStart"/>
      <w:r w:rsidR="00243BF8" w:rsidRPr="0051081E">
        <w:t>seria</w:t>
      </w:r>
      <w:proofErr w:type="spellEnd"/>
      <w:r w:rsidR="00243BF8" w:rsidRPr="0051081E">
        <w:t xml:space="preserve"> per </w:t>
      </w:r>
      <w:proofErr w:type="spellStart"/>
      <w:r w:rsidR="00243BF8" w:rsidRPr="0051081E">
        <w:t>controlar</w:t>
      </w:r>
      <w:proofErr w:type="spellEnd"/>
      <w:r w:rsidR="00243BF8" w:rsidRPr="0051081E">
        <w:t xml:space="preserve"> la </w:t>
      </w:r>
      <w:proofErr w:type="spellStart"/>
      <w:r w:rsidR="00243BF8" w:rsidRPr="0051081E">
        <w:t>quantitat</w:t>
      </w:r>
      <w:proofErr w:type="spellEnd"/>
      <w:r w:rsidR="00243BF8" w:rsidRPr="0051081E">
        <w:t xml:space="preserve"> </w:t>
      </w:r>
      <w:proofErr w:type="spellStart"/>
      <w:r w:rsidR="00243BF8" w:rsidRPr="0051081E">
        <w:t>d’anestesic</w:t>
      </w:r>
      <w:proofErr w:type="spellEnd"/>
      <w:r w:rsidR="00243BF8" w:rsidRPr="0051081E">
        <w:t xml:space="preserve"> </w:t>
      </w:r>
      <w:proofErr w:type="spellStart"/>
      <w:r w:rsidR="00243BF8" w:rsidRPr="0051081E">
        <w:t>donat</w:t>
      </w:r>
      <w:proofErr w:type="spellEnd"/>
      <w:r w:rsidR="00243BF8" w:rsidRPr="0051081E">
        <w:t xml:space="preserve">, per </w:t>
      </w:r>
      <w:proofErr w:type="spellStart"/>
      <w:r w:rsidR="00243BF8" w:rsidRPr="0051081E">
        <w:t>controlarne</w:t>
      </w:r>
      <w:proofErr w:type="spellEnd"/>
      <w:r w:rsidR="00243BF8" w:rsidRPr="0051081E">
        <w:t xml:space="preserve"> </w:t>
      </w:r>
      <w:proofErr w:type="spellStart"/>
      <w:r w:rsidR="00243BF8" w:rsidRPr="0051081E">
        <w:t>lefecte</w:t>
      </w:r>
      <w:proofErr w:type="spellEnd"/>
      <w:r w:rsidR="00243BF8" w:rsidRPr="0051081E">
        <w:t xml:space="preserve"> es fan </w:t>
      </w:r>
      <w:proofErr w:type="spellStart"/>
      <w:r w:rsidR="00243BF8" w:rsidRPr="0051081E">
        <w:t>servir</w:t>
      </w:r>
      <w:proofErr w:type="spellEnd"/>
      <w:r w:rsidR="00243BF8" w:rsidRPr="0051081E">
        <w:t xml:space="preserve"> </w:t>
      </w:r>
      <w:proofErr w:type="spellStart"/>
      <w:r w:rsidR="00243BF8" w:rsidRPr="0051081E">
        <w:t>parametres</w:t>
      </w:r>
      <w:proofErr w:type="spellEnd"/>
      <w:r w:rsidR="00243BF8" w:rsidRPr="0051081E">
        <w:t xml:space="preserve"> com el BIS, EEG </w:t>
      </w:r>
      <w:proofErr w:type="spellStart"/>
      <w:r w:rsidR="00243BF8" w:rsidRPr="0051081E">
        <w:t>supression</w:t>
      </w:r>
      <w:proofErr w:type="spellEnd"/>
      <w:r w:rsidR="00243BF8" w:rsidRPr="0051081E">
        <w:t>, HR etc.</w:t>
      </w:r>
    </w:p>
    <w:p w14:paraId="1E177DC2" w14:textId="77777777" w:rsidR="005A68BE" w:rsidRPr="0051081E" w:rsidRDefault="005A68BE" w:rsidP="00FD3FD2">
      <w:pPr>
        <w:jc w:val="both"/>
      </w:pPr>
    </w:p>
    <w:p w14:paraId="44755C36" w14:textId="34E95029" w:rsidR="00123B49" w:rsidRPr="0051081E" w:rsidRDefault="00123B49" w:rsidP="00FD3FD2">
      <w:pPr>
        <w:pStyle w:val="Heading4"/>
        <w:jc w:val="both"/>
      </w:pPr>
      <w:r w:rsidRPr="0051081E">
        <w:t>States of anaesthesia</w:t>
      </w:r>
    </w:p>
    <w:p w14:paraId="75B50284" w14:textId="3BCA1489" w:rsidR="00CB6C0D" w:rsidRPr="0051081E" w:rsidRDefault="00CB6C0D" w:rsidP="00FD3FD2">
      <w:pPr>
        <w:jc w:val="both"/>
        <w:rPr>
          <w:b/>
          <w:bCs/>
        </w:rPr>
      </w:pPr>
      <w:proofErr w:type="spellStart"/>
      <w:r w:rsidRPr="0051081E">
        <w:rPr>
          <w:b/>
          <w:bCs/>
        </w:rPr>
        <w:t>Hipnosis</w:t>
      </w:r>
      <w:proofErr w:type="spellEnd"/>
      <w:r w:rsidRPr="0051081E">
        <w:rPr>
          <w:b/>
          <w:bCs/>
        </w:rPr>
        <w:t xml:space="preserve"> and unconsciousness</w:t>
      </w:r>
    </w:p>
    <w:p w14:paraId="52828FE1" w14:textId="2BB937E5" w:rsidR="00177D64" w:rsidRPr="0051081E" w:rsidRDefault="00177D64" w:rsidP="00FD3FD2">
      <w:pPr>
        <w:jc w:val="both"/>
        <w:rPr>
          <w:b/>
          <w:bCs/>
        </w:rPr>
      </w:pPr>
    </w:p>
    <w:p w14:paraId="3E232B59" w14:textId="28E032AE" w:rsidR="00F121FE" w:rsidRPr="0051081E" w:rsidRDefault="00F121FE" w:rsidP="00FD3FD2">
      <w:pPr>
        <w:jc w:val="both"/>
        <w:rPr>
          <w:b/>
          <w:bCs/>
        </w:rPr>
      </w:pPr>
    </w:p>
    <w:p w14:paraId="72F124F6" w14:textId="22BBA8C5" w:rsidR="00177D64" w:rsidRPr="0051081E" w:rsidRDefault="00F121FE" w:rsidP="00FD3FD2">
      <w:pPr>
        <w:jc w:val="both"/>
        <w:rPr>
          <w:color w:val="000000"/>
          <w:shd w:val="clear" w:color="auto" w:fill="FFFFFF"/>
        </w:rPr>
      </w:pPr>
      <w:r w:rsidRPr="0051081E">
        <w:rPr>
          <w:color w:val="000000"/>
          <w:shd w:val="clear" w:color="auto" w:fill="FFFFFF"/>
        </w:rPr>
        <w:t xml:space="preserve">The state of hypnosis, which is analogous to unconsciousness, is induced by hypnotic agents such as propofol, the molecular pathways involved in this process have not yet been determined accurately, </w:t>
      </w:r>
      <w:proofErr w:type="gramStart"/>
      <w:r w:rsidRPr="0051081E">
        <w:rPr>
          <w:color w:val="000000"/>
          <w:shd w:val="clear" w:color="auto" w:fill="FFFFFF"/>
        </w:rPr>
        <w:t>this is why</w:t>
      </w:r>
      <w:proofErr w:type="gramEnd"/>
      <w:r w:rsidRPr="0051081E">
        <w:rPr>
          <w:color w:val="000000"/>
          <w:shd w:val="clear" w:color="auto" w:fill="FFFFFF"/>
        </w:rPr>
        <w:t xml:space="preserve"> it can be said that t</w:t>
      </w:r>
      <w:commentRangeStart w:id="10"/>
      <w:r w:rsidR="00177D64" w:rsidRPr="0051081E">
        <w:rPr>
          <w:color w:val="000000"/>
          <w:shd w:val="clear" w:color="auto" w:fill="FFFFFF"/>
        </w:rPr>
        <w:t>he way consciousness arises in the brain remains unknown</w:t>
      </w:r>
      <w:commentRangeEnd w:id="10"/>
      <w:r w:rsidRPr="0051081E">
        <w:rPr>
          <w:rStyle w:val="CommentReference"/>
        </w:rPr>
        <w:commentReference w:id="10"/>
      </w:r>
      <w:r w:rsidR="00177D64" w:rsidRPr="0051081E">
        <w:rPr>
          <w:color w:val="000000"/>
          <w:shd w:val="clear" w:color="auto" w:fill="FFFFFF"/>
        </w:rPr>
        <w:t>. Yet, for nearly two centuries our ignorance has not hampered the use of general an</w:t>
      </w:r>
      <w:r w:rsidRPr="0051081E">
        <w:rPr>
          <w:color w:val="000000"/>
          <w:shd w:val="clear" w:color="auto" w:fill="FFFFFF"/>
        </w:rPr>
        <w:t>a</w:t>
      </w:r>
      <w:r w:rsidR="00177D64" w:rsidRPr="0051081E">
        <w:rPr>
          <w:color w:val="000000"/>
          <w:shd w:val="clear" w:color="auto" w:fill="FFFFFF"/>
        </w:rPr>
        <w:t xml:space="preserve">esthesia for routinely extinguishing consciousness during surgery. Unfortunately, once in every 1000–2000 operations a patient may temporarily regain consciousness or even remain conscious during surgery [5]. Such intraoperative awareness arises in part because our ability to evaluate levels of consciousness remains limited. Nevertheless, progress is being made in identifying general principles that underlie how anaesthetics bring about unconsciousness [] and how, occasionally, they may fail to do </w:t>
      </w:r>
      <w:commentRangeStart w:id="11"/>
      <w:r w:rsidR="00177D64" w:rsidRPr="0051081E">
        <w:rPr>
          <w:color w:val="000000"/>
          <w:shd w:val="clear" w:color="auto" w:fill="FFFFFF"/>
        </w:rPr>
        <w:t>so</w:t>
      </w:r>
      <w:commentRangeEnd w:id="11"/>
      <w:r w:rsidR="00FD3FD2" w:rsidRPr="0051081E">
        <w:rPr>
          <w:rStyle w:val="CommentReference"/>
        </w:rPr>
        <w:commentReference w:id="11"/>
      </w:r>
      <w:r w:rsidR="00177D64" w:rsidRPr="0051081E">
        <w:rPr>
          <w:color w:val="000000"/>
          <w:shd w:val="clear" w:color="auto" w:fill="FFFFFF"/>
        </w:rPr>
        <w:t>.</w:t>
      </w:r>
    </w:p>
    <w:p w14:paraId="2F9ED1C2" w14:textId="4252AD04" w:rsidR="00F121FE" w:rsidRPr="0051081E" w:rsidRDefault="00F121FE" w:rsidP="00FD3FD2">
      <w:pPr>
        <w:jc w:val="both"/>
        <w:rPr>
          <w:color w:val="000000"/>
          <w:shd w:val="clear" w:color="auto" w:fill="FFFFFF"/>
        </w:rPr>
      </w:pPr>
    </w:p>
    <w:p w14:paraId="78C44BFD" w14:textId="77777777" w:rsidR="00F121FE" w:rsidRPr="0051081E" w:rsidRDefault="00F121FE" w:rsidP="00FD3FD2">
      <w:pPr>
        <w:jc w:val="both"/>
      </w:pPr>
    </w:p>
    <w:p w14:paraId="2CEE2DEC" w14:textId="3CC85435" w:rsidR="00177D64" w:rsidRPr="0051081E" w:rsidRDefault="00177D64" w:rsidP="00FD3FD2">
      <w:pPr>
        <w:jc w:val="both"/>
        <w:rPr>
          <w:b/>
          <w:bCs/>
        </w:rPr>
      </w:pPr>
    </w:p>
    <w:p w14:paraId="0AC4CC4E" w14:textId="77777777" w:rsidR="00CB6C0D" w:rsidRPr="0051081E" w:rsidRDefault="00CB6C0D" w:rsidP="00FD3FD2">
      <w:pPr>
        <w:jc w:val="both"/>
        <w:rPr>
          <w:b/>
          <w:bCs/>
        </w:rPr>
      </w:pPr>
      <w:r w:rsidRPr="0051081E">
        <w:rPr>
          <w:b/>
          <w:bCs/>
        </w:rPr>
        <w:t>Analgesia</w:t>
      </w:r>
    </w:p>
    <w:p w14:paraId="40A0121A" w14:textId="57E34E3A" w:rsidR="00CB6C0D" w:rsidRPr="0051081E" w:rsidRDefault="00CB6C0D" w:rsidP="00FD3FD2">
      <w:pPr>
        <w:jc w:val="both"/>
        <w:rPr>
          <w:b/>
          <w:bCs/>
        </w:rPr>
      </w:pPr>
    </w:p>
    <w:p w14:paraId="463CFEA8" w14:textId="5911BCD7" w:rsidR="00CB6C0D" w:rsidRPr="0051081E" w:rsidRDefault="00CB6C0D" w:rsidP="00FD3FD2">
      <w:pPr>
        <w:jc w:val="both"/>
        <w:rPr>
          <w:b/>
          <w:bCs/>
        </w:rPr>
      </w:pPr>
      <w:r w:rsidRPr="0051081E">
        <w:rPr>
          <w:b/>
          <w:bCs/>
        </w:rPr>
        <w:t>Amnesia</w:t>
      </w:r>
    </w:p>
    <w:p w14:paraId="1E9D584C" w14:textId="7045EA68" w:rsidR="00CB6C0D" w:rsidRPr="0051081E" w:rsidRDefault="00CB6C0D" w:rsidP="00FD3FD2">
      <w:pPr>
        <w:jc w:val="both"/>
        <w:rPr>
          <w:b/>
          <w:bCs/>
        </w:rPr>
      </w:pPr>
      <w:r w:rsidRPr="0051081E">
        <w:rPr>
          <w:b/>
          <w:bCs/>
        </w:rPr>
        <w:t>Akinesia</w:t>
      </w:r>
    </w:p>
    <w:p w14:paraId="655F6F83" w14:textId="583120B7" w:rsidR="00123B49" w:rsidRPr="0051081E" w:rsidRDefault="00123B49" w:rsidP="00FD3FD2">
      <w:pPr>
        <w:pStyle w:val="Heading3"/>
        <w:jc w:val="both"/>
      </w:pPr>
      <w:bookmarkStart w:id="12" w:name="_Toc89946109"/>
      <w:r w:rsidRPr="0051081E">
        <w:t>Anaesthesia monitoring</w:t>
      </w:r>
      <w:bookmarkEnd w:id="12"/>
    </w:p>
    <w:p w14:paraId="1945E403" w14:textId="2D69B172" w:rsidR="00123B49" w:rsidRPr="0051081E" w:rsidRDefault="00123B49" w:rsidP="00FD3FD2">
      <w:pPr>
        <w:pStyle w:val="Heading3"/>
        <w:jc w:val="both"/>
      </w:pPr>
      <w:bookmarkStart w:id="13" w:name="_Toc89946110"/>
      <w:r w:rsidRPr="0051081E">
        <w:t>Prediction modelling</w:t>
      </w:r>
      <w:bookmarkEnd w:id="13"/>
    </w:p>
    <w:p w14:paraId="4AC92F97" w14:textId="4D7EFE7F" w:rsidR="00423B7D" w:rsidRPr="0051081E" w:rsidRDefault="00423B7D" w:rsidP="00423B7D">
      <w:pPr>
        <w:rPr>
          <w:highlight w:val="yellow"/>
        </w:rPr>
      </w:pPr>
      <w:proofErr w:type="spellStart"/>
      <w:r w:rsidRPr="0051081E">
        <w:rPr>
          <w:highlight w:val="yellow"/>
        </w:rPr>
        <w:t>Aquí</w:t>
      </w:r>
      <w:proofErr w:type="spellEnd"/>
      <w:r w:rsidRPr="0051081E">
        <w:rPr>
          <w:highlight w:val="yellow"/>
        </w:rPr>
        <w:t xml:space="preserve"> </w:t>
      </w:r>
      <w:proofErr w:type="spellStart"/>
      <w:r w:rsidRPr="0051081E">
        <w:rPr>
          <w:highlight w:val="yellow"/>
        </w:rPr>
        <w:t>caldria</w:t>
      </w:r>
      <w:proofErr w:type="spellEnd"/>
      <w:r w:rsidRPr="0051081E">
        <w:rPr>
          <w:highlight w:val="yellow"/>
        </w:rPr>
        <w:t xml:space="preserve"> </w:t>
      </w:r>
      <w:proofErr w:type="spellStart"/>
      <w:r w:rsidRPr="0051081E">
        <w:rPr>
          <w:highlight w:val="yellow"/>
        </w:rPr>
        <w:t>parlar</w:t>
      </w:r>
      <w:proofErr w:type="spellEnd"/>
      <w:r w:rsidRPr="0051081E">
        <w:rPr>
          <w:highlight w:val="yellow"/>
        </w:rPr>
        <w:t xml:space="preserve"> de:</w:t>
      </w:r>
    </w:p>
    <w:p w14:paraId="6B9D6C86" w14:textId="77777777" w:rsidR="00894F3C" w:rsidRPr="0051081E" w:rsidRDefault="00423B7D" w:rsidP="00423B7D">
      <w:pPr>
        <w:pStyle w:val="ListParagraph"/>
        <w:numPr>
          <w:ilvl w:val="0"/>
          <w:numId w:val="7"/>
        </w:numPr>
        <w:rPr>
          <w:highlight w:val="yellow"/>
        </w:rPr>
      </w:pPr>
      <w:r w:rsidRPr="0051081E">
        <w:rPr>
          <w:highlight w:val="yellow"/>
        </w:rPr>
        <w:t xml:space="preserve">Que </w:t>
      </w:r>
      <w:proofErr w:type="spellStart"/>
      <w:r w:rsidRPr="0051081E">
        <w:rPr>
          <w:highlight w:val="yellow"/>
        </w:rPr>
        <w:t>és</w:t>
      </w:r>
      <w:proofErr w:type="spellEnd"/>
      <w:r w:rsidRPr="0051081E">
        <w:rPr>
          <w:highlight w:val="yellow"/>
        </w:rPr>
        <w:t xml:space="preserve"> un model</w:t>
      </w:r>
      <w:r w:rsidR="00894F3C" w:rsidRPr="0051081E">
        <w:rPr>
          <w:highlight w:val="yellow"/>
        </w:rPr>
        <w:t>?</w:t>
      </w:r>
    </w:p>
    <w:p w14:paraId="6AFAF839" w14:textId="29B1C929" w:rsidR="00423B7D" w:rsidRPr="0051081E" w:rsidRDefault="00894F3C" w:rsidP="00423B7D">
      <w:pPr>
        <w:pStyle w:val="ListParagraph"/>
        <w:numPr>
          <w:ilvl w:val="0"/>
          <w:numId w:val="7"/>
        </w:numPr>
        <w:rPr>
          <w:highlight w:val="yellow"/>
        </w:rPr>
      </w:pPr>
      <w:proofErr w:type="spellStart"/>
      <w:r w:rsidRPr="0051081E">
        <w:rPr>
          <w:highlight w:val="yellow"/>
        </w:rPr>
        <w:t>i</w:t>
      </w:r>
      <w:proofErr w:type="spellEnd"/>
      <w:r w:rsidR="00423B7D" w:rsidRPr="0051081E">
        <w:rPr>
          <w:highlight w:val="yellow"/>
        </w:rPr>
        <w:t xml:space="preserve"> de </w:t>
      </w:r>
      <w:proofErr w:type="spellStart"/>
      <w:r w:rsidR="00423B7D" w:rsidRPr="0051081E">
        <w:rPr>
          <w:highlight w:val="yellow"/>
        </w:rPr>
        <w:t>predicció</w:t>
      </w:r>
      <w:proofErr w:type="spellEnd"/>
      <w:r w:rsidRPr="0051081E">
        <w:rPr>
          <w:highlight w:val="yellow"/>
        </w:rPr>
        <w:t>?</w:t>
      </w:r>
    </w:p>
    <w:p w14:paraId="503222CA" w14:textId="769BBF82" w:rsidR="00423B7D" w:rsidRPr="0051081E" w:rsidRDefault="00423B7D" w:rsidP="00423B7D">
      <w:pPr>
        <w:pStyle w:val="ListParagraph"/>
        <w:numPr>
          <w:ilvl w:val="0"/>
          <w:numId w:val="7"/>
        </w:numPr>
        <w:rPr>
          <w:highlight w:val="yellow"/>
        </w:rPr>
      </w:pPr>
      <w:proofErr w:type="spellStart"/>
      <w:r w:rsidRPr="0051081E">
        <w:rPr>
          <w:highlight w:val="yellow"/>
        </w:rPr>
        <w:t>Correlació</w:t>
      </w:r>
      <w:proofErr w:type="spellEnd"/>
      <w:r w:rsidRPr="0051081E">
        <w:rPr>
          <w:highlight w:val="yellow"/>
        </w:rPr>
        <w:t xml:space="preserve"> vs </w:t>
      </w:r>
      <w:proofErr w:type="spellStart"/>
      <w:r w:rsidRPr="0051081E">
        <w:rPr>
          <w:highlight w:val="yellow"/>
        </w:rPr>
        <w:t>causalitat</w:t>
      </w:r>
      <w:proofErr w:type="spellEnd"/>
      <w:r w:rsidRPr="0051081E">
        <w:rPr>
          <w:highlight w:val="yellow"/>
        </w:rPr>
        <w:t xml:space="preserve"> (que es un model </w:t>
      </w:r>
      <w:proofErr w:type="spellStart"/>
      <w:r w:rsidRPr="0051081E">
        <w:rPr>
          <w:highlight w:val="yellow"/>
        </w:rPr>
        <w:t>predictiu</w:t>
      </w:r>
      <w:proofErr w:type="spellEnd"/>
      <w:r w:rsidRPr="0051081E">
        <w:rPr>
          <w:highlight w:val="yellow"/>
        </w:rPr>
        <w:t>?)</w:t>
      </w:r>
    </w:p>
    <w:p w14:paraId="0CDA0E2A" w14:textId="77777777" w:rsidR="00423B7D" w:rsidRPr="0051081E" w:rsidRDefault="00423B7D" w:rsidP="00423B7D">
      <w:pPr>
        <w:pStyle w:val="ListParagraph"/>
        <w:numPr>
          <w:ilvl w:val="0"/>
          <w:numId w:val="7"/>
        </w:numPr>
        <w:rPr>
          <w:highlight w:val="yellow"/>
        </w:rPr>
      </w:pPr>
      <w:proofErr w:type="spellStart"/>
      <w:r w:rsidRPr="0051081E">
        <w:rPr>
          <w:highlight w:val="yellow"/>
        </w:rPr>
        <w:t>Perquè</w:t>
      </w:r>
      <w:proofErr w:type="spellEnd"/>
      <w:r w:rsidRPr="0051081E">
        <w:rPr>
          <w:highlight w:val="yellow"/>
        </w:rPr>
        <w:t xml:space="preserve"> son </w:t>
      </w:r>
      <w:proofErr w:type="spellStart"/>
      <w:r w:rsidRPr="0051081E">
        <w:rPr>
          <w:highlight w:val="yellow"/>
        </w:rPr>
        <w:t>útils</w:t>
      </w:r>
      <w:proofErr w:type="spellEnd"/>
      <w:r w:rsidRPr="0051081E">
        <w:rPr>
          <w:highlight w:val="yellow"/>
        </w:rPr>
        <w:t>?</w:t>
      </w:r>
    </w:p>
    <w:p w14:paraId="132608A2" w14:textId="08505503" w:rsidR="00423B7D" w:rsidRPr="0051081E" w:rsidRDefault="00423B7D" w:rsidP="00423B7D">
      <w:pPr>
        <w:pStyle w:val="ListParagraph"/>
        <w:numPr>
          <w:ilvl w:val="0"/>
          <w:numId w:val="7"/>
        </w:numPr>
        <w:rPr>
          <w:highlight w:val="yellow"/>
        </w:rPr>
      </w:pPr>
      <w:r w:rsidRPr="0051081E">
        <w:rPr>
          <w:highlight w:val="yellow"/>
        </w:rPr>
        <w:t xml:space="preserve">Quin </w:t>
      </w:r>
      <w:proofErr w:type="spellStart"/>
      <w:r w:rsidRPr="0051081E">
        <w:rPr>
          <w:highlight w:val="yellow"/>
        </w:rPr>
        <w:t>tipus</w:t>
      </w:r>
      <w:proofErr w:type="spellEnd"/>
      <w:r w:rsidRPr="0051081E">
        <w:rPr>
          <w:highlight w:val="yellow"/>
        </w:rPr>
        <w:t xml:space="preserve"> </w:t>
      </w:r>
      <w:proofErr w:type="spellStart"/>
      <w:r w:rsidRPr="0051081E">
        <w:rPr>
          <w:highlight w:val="yellow"/>
        </w:rPr>
        <w:t>n’hi</w:t>
      </w:r>
      <w:proofErr w:type="spellEnd"/>
      <w:r w:rsidRPr="0051081E">
        <w:rPr>
          <w:highlight w:val="yellow"/>
        </w:rPr>
        <w:t xml:space="preserve"> ha?</w:t>
      </w:r>
    </w:p>
    <w:p w14:paraId="1441CB92" w14:textId="7162A1E5" w:rsidR="00423B7D" w:rsidRPr="0051081E" w:rsidRDefault="00423B7D" w:rsidP="00423B7D">
      <w:pPr>
        <w:ind w:left="360"/>
      </w:pPr>
    </w:p>
    <w:p w14:paraId="5C7412CE" w14:textId="1D6F9E02" w:rsidR="00EF1E41" w:rsidRPr="0051081E" w:rsidRDefault="00EF1E41" w:rsidP="00423B7D">
      <w:pPr>
        <w:jc w:val="both"/>
        <w:rPr>
          <w:color w:val="000000"/>
          <w:shd w:val="clear" w:color="auto" w:fill="FFFFFF"/>
        </w:rPr>
      </w:pPr>
      <w:r w:rsidRPr="0051081E">
        <w:rPr>
          <w:color w:val="000000"/>
          <w:shd w:val="clear" w:color="auto" w:fill="FFFFFF"/>
        </w:rPr>
        <w:t xml:space="preserve">Generally, a system can be defined as a box, with </w:t>
      </w:r>
      <w:r w:rsidR="003D0FBA" w:rsidRPr="0051081E">
        <w:rPr>
          <w:color w:val="000000"/>
          <w:shd w:val="clear" w:color="auto" w:fill="FFFFFF"/>
        </w:rPr>
        <w:t>a process happening inside of it, which takes some i</w:t>
      </w:r>
      <w:r w:rsidR="0051081E" w:rsidRPr="0051081E">
        <w:rPr>
          <w:color w:val="000000"/>
          <w:shd w:val="clear" w:color="auto" w:fill="FFFFFF"/>
        </w:rPr>
        <w:t>n</w:t>
      </w:r>
      <w:r w:rsidR="003D0FBA" w:rsidRPr="0051081E">
        <w:rPr>
          <w:color w:val="000000"/>
          <w:shd w:val="clear" w:color="auto" w:fill="FFFFFF"/>
        </w:rPr>
        <w:t>put arguments and delivers some output results. Depending on the processes inside the system and the type of inputs and outputs the system can be classified in several ways. If the given system is particularly a mathematical model, which is our case of study, it can be classified in several ways</w:t>
      </w:r>
      <w:r w:rsidR="0051081E" w:rsidRPr="0051081E">
        <w:rPr>
          <w:color w:val="000000"/>
          <w:shd w:val="clear" w:color="auto" w:fill="FFFFFF"/>
        </w:rPr>
        <w:t xml:space="preserve"> that will be in the next paragraphs</w:t>
      </w:r>
      <w:r w:rsidR="003D0FBA" w:rsidRPr="0051081E">
        <w:rPr>
          <w:color w:val="000000"/>
          <w:shd w:val="clear" w:color="auto" w:fill="FFFFFF"/>
        </w:rPr>
        <w:t>.</w:t>
      </w:r>
    </w:p>
    <w:p w14:paraId="5E0D842C" w14:textId="479476D5" w:rsidR="0051081E" w:rsidRPr="0051081E" w:rsidRDefault="0051081E" w:rsidP="00423B7D">
      <w:pPr>
        <w:jc w:val="both"/>
        <w:rPr>
          <w:color w:val="000000"/>
          <w:shd w:val="clear" w:color="auto" w:fill="FFFFFF"/>
        </w:rPr>
      </w:pPr>
    </w:p>
    <w:p w14:paraId="259FA3F8" w14:textId="0810ABCF" w:rsidR="0051081E" w:rsidRPr="0051081E" w:rsidRDefault="0051081E" w:rsidP="00423B7D">
      <w:pPr>
        <w:jc w:val="both"/>
        <w:rPr>
          <w:color w:val="000000"/>
          <w:shd w:val="clear" w:color="auto" w:fill="FFFFFF"/>
        </w:rPr>
      </w:pPr>
      <w:proofErr w:type="spellStart"/>
      <w:r w:rsidRPr="0051081E">
        <w:rPr>
          <w:color w:val="000000"/>
          <w:highlight w:val="yellow"/>
          <w:shd w:val="clear" w:color="auto" w:fill="FFFFFF"/>
        </w:rPr>
        <w:t>Grafic</w:t>
      </w:r>
      <w:proofErr w:type="spellEnd"/>
      <w:r w:rsidRPr="0051081E">
        <w:rPr>
          <w:color w:val="000000"/>
          <w:highlight w:val="yellow"/>
          <w:shd w:val="clear" w:color="auto" w:fill="FFFFFF"/>
        </w:rPr>
        <w:t xml:space="preserve"> de systema</w:t>
      </w:r>
    </w:p>
    <w:p w14:paraId="27471BCC" w14:textId="77777777" w:rsidR="003D0FBA" w:rsidRPr="0051081E" w:rsidRDefault="003D0FBA" w:rsidP="00423B7D">
      <w:pPr>
        <w:jc w:val="both"/>
        <w:rPr>
          <w:color w:val="000000"/>
          <w:shd w:val="clear" w:color="auto" w:fill="FFFFFF"/>
        </w:rPr>
      </w:pPr>
    </w:p>
    <w:p w14:paraId="0C53F164" w14:textId="4F5BD943" w:rsidR="00423B7D" w:rsidRPr="0051081E" w:rsidRDefault="00381FF6" w:rsidP="00423B7D">
      <w:pPr>
        <w:jc w:val="both"/>
        <w:rPr>
          <w:color w:val="000000"/>
          <w:shd w:val="clear" w:color="auto" w:fill="FFFFFF"/>
        </w:rPr>
      </w:pPr>
      <w:r w:rsidRPr="0051081E">
        <w:rPr>
          <w:color w:val="000000"/>
          <w:shd w:val="clear" w:color="auto" w:fill="FFFFFF"/>
        </w:rPr>
        <w:t xml:space="preserve">As a matter of fact, any type of </w:t>
      </w:r>
      <w:r w:rsidR="003D0FBA" w:rsidRPr="0051081E">
        <w:rPr>
          <w:color w:val="000000"/>
          <w:shd w:val="clear" w:color="auto" w:fill="FFFFFF"/>
        </w:rPr>
        <w:t>modelling</w:t>
      </w:r>
      <w:r w:rsidRPr="0051081E">
        <w:rPr>
          <w:color w:val="000000"/>
          <w:shd w:val="clear" w:color="auto" w:fill="FFFFFF"/>
        </w:rPr>
        <w:t xml:space="preserve"> is intrinsically a representation, numerical or not, of the world surrounding us. Or more concretely of the system we wish to study. When models are </w:t>
      </w:r>
      <w:r w:rsidR="00894F3C" w:rsidRPr="0051081E">
        <w:rPr>
          <w:color w:val="000000"/>
          <w:shd w:val="clear" w:color="auto" w:fill="FFFFFF"/>
        </w:rPr>
        <w:t>developed</w:t>
      </w:r>
      <w:r w:rsidRPr="0051081E">
        <w:rPr>
          <w:color w:val="000000"/>
          <w:shd w:val="clear" w:color="auto" w:fill="FFFFFF"/>
        </w:rPr>
        <w:t xml:space="preserve">, some </w:t>
      </w:r>
      <w:r w:rsidR="003D0FBA" w:rsidRPr="0051081E">
        <w:rPr>
          <w:color w:val="000000"/>
          <w:shd w:val="clear" w:color="auto" w:fill="FFFFFF"/>
        </w:rPr>
        <w:t xml:space="preserve">input </w:t>
      </w:r>
      <w:r w:rsidRPr="0051081E">
        <w:rPr>
          <w:color w:val="000000"/>
          <w:shd w:val="clear" w:color="auto" w:fill="FFFFFF"/>
        </w:rPr>
        <w:t xml:space="preserve">variables </w:t>
      </w:r>
      <w:r w:rsidR="003D0FBA" w:rsidRPr="0051081E">
        <w:rPr>
          <w:color w:val="000000"/>
          <w:shd w:val="clear" w:color="auto" w:fill="FFFFFF"/>
        </w:rPr>
        <w:t xml:space="preserve">or characteristics </w:t>
      </w:r>
      <w:r w:rsidRPr="0051081E">
        <w:rPr>
          <w:color w:val="000000"/>
          <w:shd w:val="clear" w:color="auto" w:fill="FFFFFF"/>
        </w:rPr>
        <w:t xml:space="preserve">are </w:t>
      </w:r>
      <w:r w:rsidR="00894F3C" w:rsidRPr="0051081E">
        <w:rPr>
          <w:color w:val="000000"/>
          <w:shd w:val="clear" w:color="auto" w:fill="FFFFFF"/>
        </w:rPr>
        <w:t>used,</w:t>
      </w:r>
      <w:r w:rsidRPr="0051081E">
        <w:rPr>
          <w:color w:val="000000"/>
          <w:shd w:val="clear" w:color="auto" w:fill="FFFFFF"/>
        </w:rPr>
        <w:t xml:space="preserve"> and some others are excluded; it is therefore straightforward that a model</w:t>
      </w:r>
      <w:r w:rsidR="00894F3C" w:rsidRPr="0051081E">
        <w:rPr>
          <w:color w:val="000000"/>
          <w:shd w:val="clear" w:color="auto" w:fill="FFFFFF"/>
        </w:rPr>
        <w:t>s</w:t>
      </w:r>
      <w:r w:rsidRPr="0051081E">
        <w:rPr>
          <w:color w:val="000000"/>
          <w:shd w:val="clear" w:color="auto" w:fill="FFFFFF"/>
        </w:rPr>
        <w:t xml:space="preserve"> can be good enough to be useful or not but will </w:t>
      </w:r>
      <w:r w:rsidRPr="0051081E">
        <w:rPr>
          <w:color w:val="000000"/>
          <w:shd w:val="clear" w:color="auto" w:fill="FFFFFF"/>
        </w:rPr>
        <w:lastRenderedPageBreak/>
        <w:t xml:space="preserve">never pretend </w:t>
      </w:r>
      <w:r w:rsidR="00894F3C" w:rsidRPr="0051081E">
        <w:rPr>
          <w:color w:val="000000"/>
          <w:shd w:val="clear" w:color="auto" w:fill="FFFFFF"/>
        </w:rPr>
        <w:t xml:space="preserve">to explain </w:t>
      </w:r>
      <w:r w:rsidR="003D0FBA" w:rsidRPr="0051081E">
        <w:rPr>
          <w:color w:val="000000"/>
          <w:shd w:val="clear" w:color="auto" w:fill="FFFFFF"/>
        </w:rPr>
        <w:t>a real process</w:t>
      </w:r>
      <w:r w:rsidR="00894F3C" w:rsidRPr="0051081E">
        <w:rPr>
          <w:color w:val="000000"/>
          <w:shd w:val="clear" w:color="auto" w:fill="FFFFFF"/>
        </w:rPr>
        <w:t xml:space="preserve"> in its whole complexity. Otherwise, they will try to simplify the studied system in a way the results have significance.</w:t>
      </w:r>
    </w:p>
    <w:p w14:paraId="3D1954AC" w14:textId="0FD2103F" w:rsidR="00E643F0" w:rsidRPr="0051081E" w:rsidRDefault="00E643F0" w:rsidP="00423B7D">
      <w:pPr>
        <w:jc w:val="both"/>
        <w:rPr>
          <w:color w:val="000000"/>
          <w:shd w:val="clear" w:color="auto" w:fill="FFFFFF"/>
        </w:rPr>
      </w:pPr>
    </w:p>
    <w:p w14:paraId="54FE9569" w14:textId="77777777" w:rsidR="003D0FBA" w:rsidRPr="0051081E" w:rsidRDefault="003D0FBA" w:rsidP="00423B7D">
      <w:pPr>
        <w:jc w:val="both"/>
        <w:rPr>
          <w:color w:val="000000"/>
          <w:shd w:val="clear" w:color="auto" w:fill="FFFFFF"/>
        </w:rPr>
      </w:pPr>
      <w:r w:rsidRPr="0051081E">
        <w:rPr>
          <w:color w:val="000000"/>
          <w:shd w:val="clear" w:color="auto" w:fill="FFFFFF"/>
        </w:rPr>
        <w:t xml:space="preserve">As stated before, mathematical models can be classified in several </w:t>
      </w:r>
      <w:proofErr w:type="gramStart"/>
      <w:r w:rsidRPr="0051081E">
        <w:rPr>
          <w:color w:val="000000"/>
          <w:shd w:val="clear" w:color="auto" w:fill="FFFFFF"/>
        </w:rPr>
        <w:t>ways;</w:t>
      </w:r>
      <w:proofErr w:type="gramEnd"/>
      <w:r w:rsidRPr="0051081E">
        <w:rPr>
          <w:color w:val="000000"/>
          <w:shd w:val="clear" w:color="auto" w:fill="FFFFFF"/>
        </w:rPr>
        <w:t xml:space="preserve"> </w:t>
      </w:r>
    </w:p>
    <w:p w14:paraId="525FF74F" w14:textId="182078E7" w:rsidR="0085469D" w:rsidRPr="0051081E" w:rsidRDefault="003D0FBA" w:rsidP="003D0FBA">
      <w:pPr>
        <w:pStyle w:val="ListParagraph"/>
        <w:numPr>
          <w:ilvl w:val="0"/>
          <w:numId w:val="7"/>
        </w:numPr>
        <w:jc w:val="both"/>
        <w:rPr>
          <w:color w:val="000000"/>
          <w:shd w:val="clear" w:color="auto" w:fill="FFFFFF"/>
        </w:rPr>
      </w:pPr>
      <w:r w:rsidRPr="0051081E">
        <w:rPr>
          <w:color w:val="000000"/>
          <w:shd w:val="clear" w:color="auto" w:fill="FFFFFF"/>
        </w:rPr>
        <w:t>deterministic vs stochastic (probabilistic): Where the model’s output is the same always for a given set of input values, or otherwise it ha</w:t>
      </w:r>
      <w:r w:rsidR="0085469D" w:rsidRPr="0051081E">
        <w:rPr>
          <w:color w:val="000000"/>
          <w:shd w:val="clear" w:color="auto" w:fill="FFFFFF"/>
        </w:rPr>
        <w:t>s</w:t>
      </w:r>
      <w:r w:rsidRPr="0051081E">
        <w:rPr>
          <w:color w:val="000000"/>
          <w:shd w:val="clear" w:color="auto" w:fill="FFFFFF"/>
        </w:rPr>
        <w:t xml:space="preserve"> an </w:t>
      </w:r>
      <w:r w:rsidR="0085469D" w:rsidRPr="0051081E">
        <w:rPr>
          <w:color w:val="000000"/>
          <w:shd w:val="clear" w:color="auto" w:fill="FFFFFF"/>
        </w:rPr>
        <w:t>intrinsic randomness</w:t>
      </w:r>
      <w:r w:rsidRPr="0051081E">
        <w:rPr>
          <w:color w:val="000000"/>
          <w:shd w:val="clear" w:color="auto" w:fill="FFFFFF"/>
        </w:rPr>
        <w:t xml:space="preserve"> which makes the output values vary even for the same set of input values. In this last case we usually see</w:t>
      </w:r>
      <w:r w:rsidR="0085469D" w:rsidRPr="0051081E">
        <w:rPr>
          <w:color w:val="000000"/>
          <w:shd w:val="clear" w:color="auto" w:fill="FFFFFF"/>
        </w:rPr>
        <w:t xml:space="preserve"> that state variables of the system are not described by unique values, but for probabilistic equations.</w:t>
      </w:r>
    </w:p>
    <w:p w14:paraId="21D3B6B7" w14:textId="2C9FB8A6" w:rsidR="0085469D" w:rsidRPr="0051081E" w:rsidRDefault="0085469D" w:rsidP="0085469D">
      <w:pPr>
        <w:pStyle w:val="ListParagraph"/>
        <w:numPr>
          <w:ilvl w:val="0"/>
          <w:numId w:val="7"/>
        </w:numPr>
      </w:pPr>
      <w:r w:rsidRPr="0051081E">
        <w:rPr>
          <w:rFonts w:ascii="Arial" w:hAnsi="Arial" w:cs="Arial"/>
          <w:b/>
          <w:bCs/>
          <w:color w:val="202122"/>
          <w:sz w:val="21"/>
          <w:szCs w:val="21"/>
          <w:shd w:val="clear" w:color="auto" w:fill="FFFFFF"/>
        </w:rPr>
        <w:t>Static vs. dynamic:</w:t>
      </w:r>
    </w:p>
    <w:p w14:paraId="0651DF36" w14:textId="77777777" w:rsidR="0085469D" w:rsidRPr="0051081E" w:rsidRDefault="0085469D" w:rsidP="0085469D">
      <w:pPr>
        <w:pStyle w:val="ListParagraph"/>
        <w:numPr>
          <w:ilvl w:val="0"/>
          <w:numId w:val="7"/>
        </w:numPr>
      </w:pPr>
      <w:r w:rsidRPr="0051081E">
        <w:rPr>
          <w:rFonts w:ascii="Arial" w:hAnsi="Arial" w:cs="Arial"/>
          <w:b/>
          <w:bCs/>
          <w:color w:val="202122"/>
          <w:sz w:val="21"/>
          <w:szCs w:val="21"/>
          <w:shd w:val="clear" w:color="auto" w:fill="FFFFFF"/>
        </w:rPr>
        <w:t>Discrete vs. continuous:</w:t>
      </w:r>
      <w:r w:rsidRPr="0051081E">
        <w:rPr>
          <w:rFonts w:ascii="Arial" w:hAnsi="Arial" w:cs="Arial"/>
          <w:color w:val="202122"/>
          <w:sz w:val="21"/>
          <w:szCs w:val="21"/>
          <w:shd w:val="clear" w:color="auto" w:fill="FFFFFF"/>
        </w:rPr>
        <w:t> </w:t>
      </w:r>
    </w:p>
    <w:p w14:paraId="4BABBDD7" w14:textId="77777777" w:rsidR="0085469D" w:rsidRPr="0051081E" w:rsidRDefault="0085469D" w:rsidP="0085469D">
      <w:pPr>
        <w:pStyle w:val="ListParagraph"/>
        <w:numPr>
          <w:ilvl w:val="0"/>
          <w:numId w:val="7"/>
        </w:numPr>
      </w:pPr>
      <w:r w:rsidRPr="0051081E">
        <w:rPr>
          <w:rFonts w:ascii="Arial" w:hAnsi="Arial" w:cs="Arial"/>
          <w:b/>
          <w:bCs/>
          <w:color w:val="202122"/>
          <w:sz w:val="21"/>
          <w:szCs w:val="21"/>
          <w:shd w:val="clear" w:color="auto" w:fill="FFFFFF"/>
        </w:rPr>
        <w:t>Linear vs. nonlinear:</w:t>
      </w:r>
    </w:p>
    <w:p w14:paraId="6CDEFF73" w14:textId="47527C81" w:rsidR="0085469D" w:rsidRPr="0051081E" w:rsidRDefault="0085469D" w:rsidP="0085469D">
      <w:pPr>
        <w:pStyle w:val="ListParagraph"/>
        <w:numPr>
          <w:ilvl w:val="0"/>
          <w:numId w:val="7"/>
        </w:numPr>
        <w:jc w:val="both"/>
        <w:rPr>
          <w:color w:val="000000"/>
          <w:shd w:val="clear" w:color="auto" w:fill="FFFFFF"/>
        </w:rPr>
      </w:pPr>
      <w:r w:rsidRPr="0051081E">
        <w:rPr>
          <w:color w:val="000000"/>
          <w:shd w:val="clear" w:color="auto" w:fill="FFFFFF"/>
        </w:rPr>
        <w:t>Etc.</w:t>
      </w:r>
    </w:p>
    <w:p w14:paraId="427F456B" w14:textId="77777777" w:rsidR="0085469D" w:rsidRPr="0051081E" w:rsidRDefault="0085469D" w:rsidP="0085469D">
      <w:pPr>
        <w:jc w:val="both"/>
        <w:rPr>
          <w:color w:val="000000"/>
          <w:shd w:val="clear" w:color="auto" w:fill="FFFFFF"/>
        </w:rPr>
      </w:pPr>
    </w:p>
    <w:p w14:paraId="2D3F222D" w14:textId="7D2C0959" w:rsidR="0085469D" w:rsidRPr="0051081E" w:rsidRDefault="00894F3C" w:rsidP="0085469D">
      <w:pPr>
        <w:jc w:val="both"/>
        <w:rPr>
          <w:color w:val="000000"/>
          <w:shd w:val="clear" w:color="auto" w:fill="FFFFFF"/>
        </w:rPr>
      </w:pPr>
      <w:r w:rsidRPr="0051081E">
        <w:rPr>
          <w:color w:val="000000"/>
          <w:shd w:val="clear" w:color="auto" w:fill="FFFFFF"/>
        </w:rPr>
        <w:t>When talking about</w:t>
      </w:r>
      <w:r w:rsidR="00423B7D" w:rsidRPr="0051081E">
        <w:rPr>
          <w:color w:val="000000"/>
          <w:shd w:val="clear" w:color="auto" w:fill="FFFFFF"/>
        </w:rPr>
        <w:t xml:space="preserve"> predictive modelling</w:t>
      </w:r>
      <w:r w:rsidRPr="0051081E">
        <w:rPr>
          <w:color w:val="000000"/>
          <w:shd w:val="clear" w:color="auto" w:fill="FFFFFF"/>
        </w:rPr>
        <w:t>, the adjective predictive stands for</w:t>
      </w:r>
      <w:r w:rsidR="00423B7D" w:rsidRPr="0051081E">
        <w:rPr>
          <w:color w:val="000000"/>
          <w:shd w:val="clear" w:color="auto" w:fill="FFFFFF"/>
        </w:rPr>
        <w:t xml:space="preserve"> </w:t>
      </w:r>
      <w:r w:rsidRPr="0051081E">
        <w:rPr>
          <w:color w:val="000000"/>
          <w:shd w:val="clear" w:color="auto" w:fill="FFFFFF"/>
        </w:rPr>
        <w:t>its finality</w:t>
      </w:r>
      <w:r w:rsidR="00423B7D" w:rsidRPr="0051081E">
        <w:rPr>
          <w:color w:val="000000"/>
          <w:shd w:val="clear" w:color="auto" w:fill="FFFFFF"/>
        </w:rPr>
        <w:t xml:space="preserve"> to </w:t>
      </w:r>
      <w:r w:rsidR="00381FF6" w:rsidRPr="0051081E">
        <w:rPr>
          <w:color w:val="000000"/>
          <w:shd w:val="clear" w:color="auto" w:fill="FFFFFF"/>
        </w:rPr>
        <w:t>obtain information about what is going to happen in the future based on information of the past</w:t>
      </w:r>
      <w:r w:rsidRPr="0051081E">
        <w:rPr>
          <w:color w:val="000000"/>
          <w:shd w:val="clear" w:color="auto" w:fill="FFFFFF"/>
        </w:rPr>
        <w:t>.</w:t>
      </w:r>
      <w:r w:rsidR="00423B7D" w:rsidRPr="0051081E">
        <w:rPr>
          <w:color w:val="000000"/>
          <w:shd w:val="clear" w:color="auto" w:fill="FFFFFF"/>
        </w:rPr>
        <w:t xml:space="preserve"> </w:t>
      </w:r>
    </w:p>
    <w:p w14:paraId="411A8C82" w14:textId="539A281B" w:rsidR="0085469D" w:rsidRPr="0051081E" w:rsidRDefault="00E643F0" w:rsidP="0085469D">
      <w:pPr>
        <w:jc w:val="both"/>
        <w:rPr>
          <w:color w:val="000000"/>
          <w:shd w:val="clear" w:color="auto" w:fill="FFFFFF"/>
        </w:rPr>
      </w:pPr>
      <w:r w:rsidRPr="0051081E">
        <w:rPr>
          <w:color w:val="000000"/>
          <w:shd w:val="clear" w:color="auto" w:fill="FFFFFF"/>
        </w:rPr>
        <w:t>For instance,</w:t>
      </w:r>
      <w:r w:rsidR="00423B7D" w:rsidRPr="0051081E">
        <w:rPr>
          <w:color w:val="000000"/>
          <w:shd w:val="clear" w:color="auto" w:fill="FFFFFF"/>
        </w:rPr>
        <w:t xml:space="preserve"> sophisticated predictive models are used to predict health events in patients and to screen high risk individuals, such as for </w:t>
      </w:r>
      <w:r w:rsidRPr="0051081E">
        <w:rPr>
          <w:color w:val="000000"/>
          <w:shd w:val="clear" w:color="auto" w:fill="FFFFFF"/>
        </w:rPr>
        <w:t xml:space="preserve">predicting </w:t>
      </w:r>
      <w:r w:rsidR="00423B7D" w:rsidRPr="0051081E">
        <w:rPr>
          <w:color w:val="000000"/>
          <w:shd w:val="clear" w:color="auto" w:fill="FFFFFF"/>
        </w:rPr>
        <w:t>cardiovascular disease</w:t>
      </w:r>
      <w:r w:rsidR="00381FF6" w:rsidRPr="0051081E">
        <w:rPr>
          <w:color w:val="000000"/>
          <w:shd w:val="clear" w:color="auto" w:fill="FFFFFF"/>
        </w:rPr>
        <w:t>,</w:t>
      </w:r>
      <w:r w:rsidR="00423B7D" w:rsidRPr="0051081E">
        <w:rPr>
          <w:color w:val="000000"/>
          <w:shd w:val="clear" w:color="auto" w:fill="FFFFFF"/>
        </w:rPr>
        <w:t xml:space="preserve"> breast cancer</w:t>
      </w:r>
      <w:r w:rsidR="00381FF6" w:rsidRPr="0051081E">
        <w:rPr>
          <w:color w:val="000000"/>
          <w:shd w:val="clear" w:color="auto" w:fill="FFFFFF"/>
        </w:rPr>
        <w:t xml:space="preserve"> or anaesthetic complications and events</w:t>
      </w:r>
      <w:r w:rsidR="00423B7D" w:rsidRPr="0051081E">
        <w:rPr>
          <w:color w:val="000000"/>
          <w:shd w:val="clear" w:color="auto" w:fill="FFFFFF"/>
        </w:rPr>
        <w:t xml:space="preserve">. </w:t>
      </w:r>
      <w:r w:rsidR="0085469D" w:rsidRPr="0051081E">
        <w:rPr>
          <w:color w:val="000000"/>
          <w:shd w:val="clear" w:color="auto" w:fill="FFFFFF"/>
        </w:rPr>
        <w:t xml:space="preserve">Predictive modelling does not inherently belong to any of the </w:t>
      </w:r>
      <w:r w:rsidR="0051081E" w:rsidRPr="0051081E">
        <w:rPr>
          <w:color w:val="000000"/>
          <w:shd w:val="clear" w:color="auto" w:fill="FFFFFF"/>
        </w:rPr>
        <w:t xml:space="preserve">classifications </w:t>
      </w:r>
      <w:r w:rsidR="0085469D" w:rsidRPr="0051081E">
        <w:rPr>
          <w:color w:val="000000"/>
          <w:shd w:val="clear" w:color="auto" w:fill="FFFFFF"/>
        </w:rPr>
        <w:t xml:space="preserve">stated </w:t>
      </w:r>
      <w:r w:rsidR="0051081E" w:rsidRPr="0051081E">
        <w:rPr>
          <w:color w:val="000000"/>
          <w:shd w:val="clear" w:color="auto" w:fill="FFFFFF"/>
        </w:rPr>
        <w:t>above but</w:t>
      </w:r>
      <w:r w:rsidR="0085469D" w:rsidRPr="0051081E">
        <w:rPr>
          <w:color w:val="000000"/>
          <w:shd w:val="clear" w:color="auto" w:fill="FFFFFF"/>
        </w:rPr>
        <w:t xml:space="preserve"> takes different forms depending on </w:t>
      </w:r>
      <w:r w:rsidR="0051081E" w:rsidRPr="0051081E">
        <w:rPr>
          <w:color w:val="000000"/>
          <w:shd w:val="clear" w:color="auto" w:fill="FFFFFF"/>
        </w:rPr>
        <w:t>its characteristics and those of the algorithms inside it</w:t>
      </w:r>
      <w:r w:rsidR="0085469D" w:rsidRPr="0051081E">
        <w:rPr>
          <w:color w:val="000000"/>
          <w:shd w:val="clear" w:color="auto" w:fill="FFFFFF"/>
        </w:rPr>
        <w:t>.</w:t>
      </w:r>
    </w:p>
    <w:p w14:paraId="31DB3204" w14:textId="77777777" w:rsidR="0085469D" w:rsidRPr="0051081E" w:rsidRDefault="0085469D" w:rsidP="0085469D">
      <w:pPr>
        <w:jc w:val="both"/>
        <w:rPr>
          <w:color w:val="000000"/>
          <w:shd w:val="clear" w:color="auto" w:fill="FFFFFF"/>
        </w:rPr>
      </w:pPr>
    </w:p>
    <w:p w14:paraId="52790E3B" w14:textId="77777777" w:rsidR="00E643F0" w:rsidRPr="0051081E" w:rsidRDefault="00E643F0" w:rsidP="00423B7D">
      <w:pPr>
        <w:jc w:val="both"/>
        <w:rPr>
          <w:color w:val="000000"/>
          <w:shd w:val="clear" w:color="auto" w:fill="FFFFFF"/>
        </w:rPr>
      </w:pPr>
    </w:p>
    <w:p w14:paraId="0901CB2F" w14:textId="24DC7430" w:rsidR="0085469D" w:rsidRPr="0051081E" w:rsidRDefault="0085469D" w:rsidP="00423B7D">
      <w:pPr>
        <w:jc w:val="both"/>
        <w:rPr>
          <w:color w:val="000000"/>
          <w:shd w:val="clear" w:color="auto" w:fill="FFFFFF"/>
        </w:rPr>
      </w:pPr>
      <w:r w:rsidRPr="0051081E">
        <w:rPr>
          <w:color w:val="000000"/>
          <w:shd w:val="clear" w:color="auto" w:fill="FFFFFF"/>
        </w:rPr>
        <w:t>Correlation vs causation?</w:t>
      </w:r>
    </w:p>
    <w:p w14:paraId="30E132A0" w14:textId="1B8B7691" w:rsidR="00423B7D" w:rsidRPr="0051081E" w:rsidRDefault="00423B7D" w:rsidP="00423B7D">
      <w:pPr>
        <w:jc w:val="both"/>
        <w:rPr>
          <w:color w:val="000000"/>
          <w:shd w:val="clear" w:color="auto" w:fill="FFFFFF"/>
        </w:rPr>
      </w:pPr>
    </w:p>
    <w:p w14:paraId="687C9634" w14:textId="77777777" w:rsidR="00E17BB2" w:rsidRPr="0051081E" w:rsidRDefault="00E17BB2" w:rsidP="00423B7D">
      <w:pPr>
        <w:jc w:val="both"/>
        <w:rPr>
          <w:color w:val="000000"/>
          <w:shd w:val="clear" w:color="auto" w:fill="FFFFFF"/>
        </w:rPr>
      </w:pPr>
    </w:p>
    <w:p w14:paraId="50505FEF" w14:textId="3302A3D5" w:rsidR="00E17BB2" w:rsidRPr="0051081E" w:rsidRDefault="00E17BB2" w:rsidP="00423B7D">
      <w:pPr>
        <w:jc w:val="both"/>
        <w:rPr>
          <w:color w:val="000000"/>
          <w:shd w:val="clear" w:color="auto" w:fill="FFFFFF"/>
        </w:rPr>
      </w:pPr>
      <w:r w:rsidRPr="0051081E">
        <w:rPr>
          <w:color w:val="000000"/>
          <w:shd w:val="clear" w:color="auto" w:fill="FFFFFF"/>
        </w:rPr>
        <w:t xml:space="preserve">Therefore, a model is predictive if it uses information from the past, </w:t>
      </w:r>
      <w:r w:rsidR="0051081E" w:rsidRPr="0051081E">
        <w:rPr>
          <w:color w:val="000000"/>
          <w:shd w:val="clear" w:color="auto" w:fill="FFFFFF"/>
        </w:rPr>
        <w:t>e.g.,</w:t>
      </w:r>
      <w:r w:rsidRPr="0051081E">
        <w:rPr>
          <w:color w:val="000000"/>
          <w:shd w:val="clear" w:color="auto" w:fill="FFFFFF"/>
        </w:rPr>
        <w:t xml:space="preserve"> past examples, </w:t>
      </w:r>
      <w:proofErr w:type="gramStart"/>
      <w:r w:rsidRPr="0051081E">
        <w:rPr>
          <w:color w:val="000000"/>
          <w:shd w:val="clear" w:color="auto" w:fill="FFFFFF"/>
        </w:rPr>
        <w:t>in order to</w:t>
      </w:r>
      <w:proofErr w:type="gramEnd"/>
      <w:r w:rsidRPr="0051081E">
        <w:rPr>
          <w:color w:val="000000"/>
          <w:shd w:val="clear" w:color="auto" w:fill="FFFFFF"/>
        </w:rPr>
        <w:t xml:space="preserve"> achieve a future prediction or output result. </w:t>
      </w:r>
      <w:r w:rsidR="0051081E" w:rsidRPr="0051081E">
        <w:rPr>
          <w:color w:val="000000"/>
          <w:shd w:val="clear" w:color="auto" w:fill="FFFFFF"/>
        </w:rPr>
        <w:t>Even though the term Machine Learning model is frequently used, what we are handling is a predictive model, which inside it we are using a ML algorithm. Also,</w:t>
      </w:r>
      <w:r w:rsidRPr="0051081E">
        <w:rPr>
          <w:color w:val="000000"/>
          <w:shd w:val="clear" w:color="auto" w:fill="FFFFFF"/>
        </w:rPr>
        <w:t xml:space="preserve"> methods and algorithms used inside the model can be of several types and </w:t>
      </w:r>
      <w:r w:rsidR="0051081E" w:rsidRPr="0051081E">
        <w:rPr>
          <w:color w:val="000000"/>
          <w:shd w:val="clear" w:color="auto" w:fill="FFFFFF"/>
        </w:rPr>
        <w:t>origins:</w:t>
      </w:r>
      <w:r w:rsidRPr="0051081E">
        <w:rPr>
          <w:color w:val="000000"/>
          <w:shd w:val="clear" w:color="auto" w:fill="FFFFFF"/>
        </w:rPr>
        <w:t xml:space="preserve"> basic statistic</w:t>
      </w:r>
      <w:r w:rsidR="0051081E" w:rsidRPr="0051081E">
        <w:rPr>
          <w:color w:val="000000"/>
          <w:shd w:val="clear" w:color="auto" w:fill="FFFFFF"/>
        </w:rPr>
        <w:t xml:space="preserve">s, </w:t>
      </w:r>
      <w:r w:rsidR="004B2717">
        <w:rPr>
          <w:color w:val="000000"/>
          <w:shd w:val="clear" w:color="auto" w:fill="FFFFFF"/>
        </w:rPr>
        <w:t xml:space="preserve">time-dependant causal equations, </w:t>
      </w:r>
      <w:r w:rsidR="0051081E" w:rsidRPr="0051081E">
        <w:rPr>
          <w:color w:val="000000"/>
          <w:shd w:val="clear" w:color="auto" w:fill="FFFFFF"/>
        </w:rPr>
        <w:t>AI algorithms such as ML and DL, and a long etcetera.</w:t>
      </w:r>
    </w:p>
    <w:p w14:paraId="622FE79E" w14:textId="62D58963" w:rsidR="0051081E" w:rsidRPr="0051081E" w:rsidRDefault="0051081E" w:rsidP="00423B7D">
      <w:pPr>
        <w:jc w:val="both"/>
        <w:rPr>
          <w:color w:val="000000"/>
          <w:shd w:val="clear" w:color="auto" w:fill="FFFFFF"/>
        </w:rPr>
      </w:pPr>
    </w:p>
    <w:p w14:paraId="55201477" w14:textId="6C02C44B" w:rsidR="004B2717" w:rsidRDefault="004B2717" w:rsidP="00423B7D">
      <w:pPr>
        <w:jc w:val="both"/>
        <w:rPr>
          <w:color w:val="000000"/>
          <w:shd w:val="clear" w:color="auto" w:fill="FFFFFF"/>
        </w:rPr>
      </w:pPr>
      <w:r>
        <w:rPr>
          <w:color w:val="000000"/>
          <w:shd w:val="clear" w:color="auto" w:fill="FFFFFF"/>
        </w:rPr>
        <w:t>But what is exactly ML and what has in common with AI? AI is a set of algorithms and techniques which pretend to mimic or assemble human like mental processes to accomplish tasks which usually require of human intelligence. ML is a subset of the AI paradigm, which is characterised by being capable of learning without being explicitly programmed. Finally, DL is a subset of ML characterised by a brain-like net of artificial neural networks (NN) which the DL algorithm uses to learn, also without being explicitly programmed.</w:t>
      </w:r>
      <w:r w:rsidR="00C51B33">
        <w:rPr>
          <w:color w:val="000000"/>
          <w:shd w:val="clear" w:color="auto" w:fill="FFFFFF"/>
        </w:rPr>
        <w:t xml:space="preserve"> [8]</w:t>
      </w:r>
    </w:p>
    <w:p w14:paraId="350497DF" w14:textId="6D399543" w:rsidR="0051081E" w:rsidRPr="0051081E" w:rsidRDefault="004B2717" w:rsidP="00423B7D">
      <w:pPr>
        <w:jc w:val="both"/>
        <w:rPr>
          <w:color w:val="000000"/>
          <w:shd w:val="clear" w:color="auto" w:fill="FFFFFF"/>
        </w:rPr>
      </w:pPr>
      <w:r>
        <w:rPr>
          <w:color w:val="000000"/>
          <w:shd w:val="clear" w:color="auto" w:fill="FFFFFF"/>
        </w:rPr>
        <w:t xml:space="preserve"> </w:t>
      </w:r>
    </w:p>
    <w:p w14:paraId="0CE457F7" w14:textId="2F0F45C5" w:rsidR="0051081E" w:rsidRPr="0051081E" w:rsidRDefault="0051081E" w:rsidP="00423B7D">
      <w:pPr>
        <w:jc w:val="both"/>
        <w:rPr>
          <w:color w:val="000000"/>
          <w:shd w:val="clear" w:color="auto" w:fill="FFFFFF"/>
        </w:rPr>
      </w:pPr>
    </w:p>
    <w:p w14:paraId="29E9710A" w14:textId="77777777" w:rsidR="00C51B33" w:rsidRDefault="00C51B33" w:rsidP="00C51B33">
      <w:pPr>
        <w:keepNext/>
        <w:jc w:val="both"/>
      </w:pPr>
      <w:r>
        <w:rPr>
          <w:noProof/>
          <w:color w:val="000000"/>
          <w:shd w:val="clear" w:color="auto" w:fill="FFFFFF"/>
        </w:rPr>
        <w:lastRenderedPageBreak/>
        <w:drawing>
          <wp:inline distT="0" distB="0" distL="0" distR="0" wp14:anchorId="3A48CED4" wp14:editId="46594678">
            <wp:extent cx="2566219" cy="264398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69209" cy="2647064"/>
                    </a:xfrm>
                    <a:prstGeom prst="rect">
                      <a:avLst/>
                    </a:prstGeom>
                  </pic:spPr>
                </pic:pic>
              </a:graphicData>
            </a:graphic>
          </wp:inline>
        </w:drawing>
      </w:r>
    </w:p>
    <w:p w14:paraId="661C9D5C" w14:textId="4595F39E" w:rsidR="00C51B33" w:rsidRDefault="00C51B33" w:rsidP="00C51B33">
      <w:pPr>
        <w:pStyle w:val="Caption"/>
        <w:jc w:val="both"/>
      </w:pPr>
      <w:r>
        <w:t xml:space="preserve">Figure </w:t>
      </w:r>
      <w:r>
        <w:fldChar w:fldCharType="begin"/>
      </w:r>
      <w:r>
        <w:instrText xml:space="preserve"> SEQ Figure \* ARABIC </w:instrText>
      </w:r>
      <w:r>
        <w:fldChar w:fldCharType="separate"/>
      </w:r>
      <w:r>
        <w:rPr>
          <w:noProof/>
        </w:rPr>
        <w:t>1</w:t>
      </w:r>
      <w:r>
        <w:fldChar w:fldCharType="end"/>
      </w:r>
      <w:r w:rsidRPr="00FA1EE1">
        <w:t xml:space="preserve">Visualization of algorithms vs. artificial intelligence vs. machine learning vs. deep learning (Author: Johannes </w:t>
      </w:r>
      <w:proofErr w:type="spellStart"/>
      <w:r w:rsidRPr="00FA1EE1">
        <w:t>Vrana</w:t>
      </w:r>
      <w:proofErr w:type="spellEnd"/>
      <w:r w:rsidRPr="00FA1EE1">
        <w:t xml:space="preserve">, </w:t>
      </w:r>
      <w:proofErr w:type="spellStart"/>
      <w:r w:rsidRPr="00FA1EE1">
        <w:t>Vrana</w:t>
      </w:r>
      <w:proofErr w:type="spellEnd"/>
      <w:r w:rsidRPr="00FA1EE1">
        <w:t xml:space="preserve"> GmbH, Licenses: CC BY-ND 4.0)</w:t>
      </w:r>
      <w:r>
        <w:t xml:space="preserve"> [8]</w:t>
      </w:r>
    </w:p>
    <w:p w14:paraId="24AFE013" w14:textId="77777777" w:rsidR="00C51B33" w:rsidRPr="00C51B33" w:rsidRDefault="00C51B33" w:rsidP="00C51B33"/>
    <w:p w14:paraId="3F79D82B" w14:textId="20DDE110" w:rsidR="009F6E83" w:rsidRPr="0051081E" w:rsidRDefault="009F6E83" w:rsidP="009F6E83">
      <w:proofErr w:type="spellStart"/>
      <w:r w:rsidRPr="0051081E">
        <w:t>Estatistics</w:t>
      </w:r>
      <w:proofErr w:type="spellEnd"/>
      <w:r w:rsidRPr="0051081E">
        <w:t xml:space="preserve"> vs ML vs DL</w:t>
      </w:r>
      <w:r w:rsidR="00423B7D" w:rsidRPr="0051081E">
        <w:t xml:space="preserve"> (?)</w:t>
      </w:r>
    </w:p>
    <w:p w14:paraId="7B0FD3E3" w14:textId="1890A4B6" w:rsidR="00423B7D" w:rsidRPr="0051081E" w:rsidRDefault="00423B7D" w:rsidP="009F6E83"/>
    <w:p w14:paraId="000B9DC8" w14:textId="1D999134" w:rsidR="0085469D" w:rsidRPr="0051081E" w:rsidRDefault="0085469D" w:rsidP="009F6E83">
      <w:r w:rsidRPr="0051081E">
        <w:t xml:space="preserve">IA? Que </w:t>
      </w:r>
      <w:proofErr w:type="spellStart"/>
      <w:r w:rsidRPr="0051081E">
        <w:t>és</w:t>
      </w:r>
      <w:proofErr w:type="spellEnd"/>
      <w:r w:rsidRPr="0051081E">
        <w:t xml:space="preserve">? </w:t>
      </w:r>
      <w:proofErr w:type="spellStart"/>
      <w:r w:rsidRPr="0051081E">
        <w:t>Tipus</w:t>
      </w:r>
      <w:proofErr w:type="spellEnd"/>
      <w:r w:rsidRPr="0051081E">
        <w:t>?</w:t>
      </w:r>
    </w:p>
    <w:p w14:paraId="7DDB2AC6" w14:textId="509FABDA" w:rsidR="00423B7D" w:rsidRPr="0051081E" w:rsidRDefault="0085469D" w:rsidP="009F6E83">
      <w:proofErr w:type="spellStart"/>
      <w:r w:rsidRPr="0051081E">
        <w:t>Aqui</w:t>
      </w:r>
      <w:proofErr w:type="spellEnd"/>
      <w:r w:rsidRPr="0051081E">
        <w:t xml:space="preserve"> </w:t>
      </w:r>
      <w:proofErr w:type="spellStart"/>
      <w:r w:rsidRPr="0051081E">
        <w:t>ja</w:t>
      </w:r>
      <w:proofErr w:type="spellEnd"/>
      <w:r w:rsidRPr="0051081E">
        <w:t xml:space="preserve"> </w:t>
      </w:r>
      <w:proofErr w:type="spellStart"/>
      <w:r w:rsidRPr="0051081E">
        <w:t>parlar</w:t>
      </w:r>
      <w:proofErr w:type="spellEnd"/>
      <w:r w:rsidRPr="0051081E">
        <w:t xml:space="preserve"> </w:t>
      </w:r>
      <w:proofErr w:type="spellStart"/>
      <w:r w:rsidRPr="0051081E">
        <w:t>dels</w:t>
      </w:r>
      <w:proofErr w:type="spellEnd"/>
      <w:r w:rsidRPr="0051081E">
        <w:t xml:space="preserve"> </w:t>
      </w:r>
      <w:proofErr w:type="spellStart"/>
      <w:r w:rsidRPr="0051081E">
        <w:t>diferents</w:t>
      </w:r>
      <w:proofErr w:type="spellEnd"/>
      <w:r w:rsidRPr="0051081E">
        <w:t xml:space="preserve"> models de ML</w:t>
      </w:r>
    </w:p>
    <w:p w14:paraId="4D46B0E5" w14:textId="77777777" w:rsidR="009F6E83" w:rsidRPr="0051081E" w:rsidRDefault="009F6E83" w:rsidP="009F6E83"/>
    <w:p w14:paraId="2948FE63" w14:textId="39443F82" w:rsidR="00123B49" w:rsidRPr="0051081E" w:rsidRDefault="00123B49" w:rsidP="00FD3FD2">
      <w:pPr>
        <w:pStyle w:val="Heading2"/>
        <w:jc w:val="both"/>
      </w:pPr>
      <w:bookmarkStart w:id="14" w:name="_Toc89946111"/>
      <w:r w:rsidRPr="0051081E">
        <w:t>Situation</w:t>
      </w:r>
      <w:bookmarkEnd w:id="14"/>
    </w:p>
    <w:p w14:paraId="7053F7C0" w14:textId="14A73AC1" w:rsidR="00123B49" w:rsidRPr="0051081E" w:rsidRDefault="00123B49" w:rsidP="00FD3FD2">
      <w:pPr>
        <w:pStyle w:val="Heading3"/>
        <w:jc w:val="both"/>
      </w:pPr>
      <w:bookmarkStart w:id="15" w:name="_Toc89946112"/>
      <w:r w:rsidRPr="0051081E">
        <w:t>State of the art</w:t>
      </w:r>
      <w:bookmarkEnd w:id="15"/>
    </w:p>
    <w:p w14:paraId="60546E25" w14:textId="60BF71DA" w:rsidR="00123B49" w:rsidRPr="0051081E" w:rsidRDefault="00123B49" w:rsidP="00FD3FD2">
      <w:pPr>
        <w:pStyle w:val="Heading3"/>
        <w:jc w:val="both"/>
      </w:pPr>
      <w:bookmarkStart w:id="16" w:name="_Toc89946113"/>
      <w:r w:rsidRPr="0051081E">
        <w:t>Sources</w:t>
      </w:r>
      <w:bookmarkEnd w:id="16"/>
    </w:p>
    <w:p w14:paraId="448FC764" w14:textId="77777777" w:rsidR="00123B49" w:rsidRPr="0051081E" w:rsidRDefault="00123B49" w:rsidP="00FD3FD2">
      <w:pPr>
        <w:jc w:val="both"/>
      </w:pPr>
    </w:p>
    <w:p w14:paraId="187177DB" w14:textId="4150EED8" w:rsidR="00123B49" w:rsidRPr="0051081E" w:rsidRDefault="008F1375" w:rsidP="00FD3FD2">
      <w:pPr>
        <w:pStyle w:val="Heading1"/>
        <w:jc w:val="both"/>
      </w:pPr>
      <w:bookmarkStart w:id="17" w:name="_Toc89946114"/>
      <w:r w:rsidRPr="0051081E">
        <w:t>Solution implementation</w:t>
      </w:r>
      <w:bookmarkEnd w:id="17"/>
    </w:p>
    <w:p w14:paraId="30B249D9" w14:textId="36505101" w:rsidR="00123B49" w:rsidRPr="0051081E" w:rsidRDefault="008F1375" w:rsidP="00FD3FD2">
      <w:pPr>
        <w:pStyle w:val="Heading2"/>
        <w:jc w:val="both"/>
      </w:pPr>
      <w:bookmarkStart w:id="18" w:name="_Toc89946115"/>
      <w:r w:rsidRPr="0051081E">
        <w:t>Concept engineering</w:t>
      </w:r>
      <w:bookmarkEnd w:id="18"/>
    </w:p>
    <w:p w14:paraId="42405839" w14:textId="5DB63F98" w:rsidR="00AD64F7" w:rsidRPr="0051081E" w:rsidRDefault="00AD64F7" w:rsidP="00FD3FD2">
      <w:pPr>
        <w:jc w:val="both"/>
      </w:pPr>
      <w:proofErr w:type="spellStart"/>
      <w:r w:rsidRPr="0051081E">
        <w:rPr>
          <w:highlight w:val="yellow"/>
        </w:rPr>
        <w:t>Ingeniería</w:t>
      </w:r>
      <w:proofErr w:type="spellEnd"/>
      <w:r w:rsidRPr="0051081E">
        <w:rPr>
          <w:highlight w:val="yellow"/>
        </w:rPr>
        <w:t xml:space="preserve"> de </w:t>
      </w:r>
      <w:proofErr w:type="spellStart"/>
      <w:r w:rsidRPr="0051081E">
        <w:rPr>
          <w:highlight w:val="yellow"/>
        </w:rPr>
        <w:t>concepción</w:t>
      </w:r>
      <w:proofErr w:type="spellEnd"/>
      <w:r w:rsidRPr="0051081E">
        <w:rPr>
          <w:highlight w:val="yellow"/>
        </w:rPr>
        <w:t xml:space="preserve"> (</w:t>
      </w:r>
      <w:proofErr w:type="spellStart"/>
      <w:r w:rsidRPr="0051081E">
        <w:rPr>
          <w:highlight w:val="yellow"/>
        </w:rPr>
        <w:t>funcional</w:t>
      </w:r>
      <w:proofErr w:type="spellEnd"/>
      <w:r w:rsidRPr="0051081E">
        <w:rPr>
          <w:highlight w:val="yellow"/>
        </w:rPr>
        <w:t xml:space="preserve">) de la </w:t>
      </w:r>
      <w:proofErr w:type="spellStart"/>
      <w:r w:rsidRPr="0051081E">
        <w:rPr>
          <w:highlight w:val="yellow"/>
        </w:rPr>
        <w:t>solución</w:t>
      </w:r>
      <w:proofErr w:type="spellEnd"/>
      <w:r w:rsidRPr="0051081E">
        <w:rPr>
          <w:highlight w:val="yellow"/>
        </w:rPr>
        <w:t xml:space="preserve">. </w:t>
      </w:r>
      <w:proofErr w:type="spellStart"/>
      <w:r w:rsidRPr="0051081E">
        <w:rPr>
          <w:highlight w:val="yellow"/>
        </w:rPr>
        <w:t>Esquemas</w:t>
      </w:r>
      <w:proofErr w:type="spellEnd"/>
      <w:r w:rsidRPr="0051081E">
        <w:rPr>
          <w:highlight w:val="yellow"/>
        </w:rPr>
        <w:t xml:space="preserve"> de principio, balances y </w:t>
      </w:r>
      <w:proofErr w:type="spellStart"/>
      <w:r w:rsidRPr="0051081E">
        <w:rPr>
          <w:highlight w:val="yellow"/>
        </w:rPr>
        <w:t>predimensionados</w:t>
      </w:r>
      <w:proofErr w:type="spellEnd"/>
    </w:p>
    <w:p w14:paraId="4EF714EF" w14:textId="2EBB5DD7" w:rsidR="00123B49" w:rsidRPr="0051081E" w:rsidRDefault="00123B49" w:rsidP="00FD3FD2">
      <w:pPr>
        <w:pStyle w:val="Heading3"/>
        <w:jc w:val="both"/>
      </w:pPr>
      <w:bookmarkStart w:id="19" w:name="_Toc89946116"/>
      <w:r w:rsidRPr="0051081E">
        <w:t>Different solutions</w:t>
      </w:r>
      <w:bookmarkEnd w:id="19"/>
    </w:p>
    <w:p w14:paraId="650BBEFF" w14:textId="049FA9C5" w:rsidR="007C1EBE" w:rsidRPr="0051081E" w:rsidRDefault="007C1EBE" w:rsidP="00FD3FD2">
      <w:pPr>
        <w:jc w:val="both"/>
        <w:rPr>
          <w:highlight w:val="yellow"/>
        </w:rPr>
      </w:pPr>
      <w:proofErr w:type="spellStart"/>
      <w:r w:rsidRPr="0051081E">
        <w:rPr>
          <w:highlight w:val="yellow"/>
        </w:rPr>
        <w:t>Aqui</w:t>
      </w:r>
      <w:proofErr w:type="spellEnd"/>
      <w:r w:rsidRPr="0051081E">
        <w:rPr>
          <w:highlight w:val="yellow"/>
        </w:rPr>
        <w:t xml:space="preserve"> </w:t>
      </w:r>
      <w:proofErr w:type="spellStart"/>
      <w:r w:rsidRPr="0051081E">
        <w:rPr>
          <w:highlight w:val="yellow"/>
        </w:rPr>
        <w:t>hauriem</w:t>
      </w:r>
      <w:proofErr w:type="spellEnd"/>
      <w:r w:rsidRPr="0051081E">
        <w:rPr>
          <w:highlight w:val="yellow"/>
        </w:rPr>
        <w:t xml:space="preserve"> de </w:t>
      </w:r>
      <w:proofErr w:type="spellStart"/>
      <w:r w:rsidRPr="0051081E">
        <w:rPr>
          <w:highlight w:val="yellow"/>
        </w:rPr>
        <w:t>tractar</w:t>
      </w:r>
      <w:proofErr w:type="spellEnd"/>
      <w:r w:rsidRPr="0051081E">
        <w:rPr>
          <w:highlight w:val="yellow"/>
        </w:rPr>
        <w:t xml:space="preserve"> les </w:t>
      </w:r>
      <w:proofErr w:type="spellStart"/>
      <w:r w:rsidRPr="0051081E">
        <w:rPr>
          <w:highlight w:val="yellow"/>
        </w:rPr>
        <w:t>diferents</w:t>
      </w:r>
      <w:proofErr w:type="spellEnd"/>
      <w:r w:rsidRPr="0051081E">
        <w:rPr>
          <w:highlight w:val="yellow"/>
        </w:rPr>
        <w:t xml:space="preserve"> </w:t>
      </w:r>
      <w:proofErr w:type="spellStart"/>
      <w:r w:rsidRPr="0051081E">
        <w:rPr>
          <w:highlight w:val="yellow"/>
        </w:rPr>
        <w:t>solucions</w:t>
      </w:r>
      <w:proofErr w:type="spellEnd"/>
      <w:r w:rsidRPr="0051081E">
        <w:rPr>
          <w:highlight w:val="yellow"/>
        </w:rPr>
        <w:t xml:space="preserve"> </w:t>
      </w:r>
      <w:proofErr w:type="spellStart"/>
      <w:r w:rsidRPr="0051081E">
        <w:rPr>
          <w:highlight w:val="yellow"/>
        </w:rPr>
        <w:t>possibles</w:t>
      </w:r>
      <w:proofErr w:type="spellEnd"/>
      <w:r w:rsidRPr="0051081E">
        <w:rPr>
          <w:highlight w:val="yellow"/>
        </w:rPr>
        <w:t xml:space="preserve"> al </w:t>
      </w:r>
      <w:proofErr w:type="spellStart"/>
      <w:r w:rsidRPr="0051081E">
        <w:rPr>
          <w:highlight w:val="yellow"/>
        </w:rPr>
        <w:t>problema</w:t>
      </w:r>
      <w:proofErr w:type="spellEnd"/>
      <w:r w:rsidRPr="0051081E">
        <w:rPr>
          <w:highlight w:val="yellow"/>
        </w:rPr>
        <w:t xml:space="preserve"> (</w:t>
      </w:r>
      <w:proofErr w:type="spellStart"/>
      <w:r w:rsidRPr="0051081E">
        <w:rPr>
          <w:highlight w:val="yellow"/>
        </w:rPr>
        <w:t>estadistica</w:t>
      </w:r>
      <w:proofErr w:type="spellEnd"/>
      <w:r w:rsidRPr="0051081E">
        <w:rPr>
          <w:highlight w:val="yellow"/>
        </w:rPr>
        <w:t>, ML, DL...)</w:t>
      </w:r>
    </w:p>
    <w:p w14:paraId="0609569B" w14:textId="7C40B02C" w:rsidR="00123B49" w:rsidRPr="0051081E" w:rsidRDefault="00123B49" w:rsidP="00FD3FD2">
      <w:pPr>
        <w:pStyle w:val="Heading3"/>
        <w:jc w:val="both"/>
      </w:pPr>
      <w:bookmarkStart w:id="20" w:name="_Toc89946117"/>
      <w:r w:rsidRPr="0051081E">
        <w:t>Proposed Solution</w:t>
      </w:r>
      <w:bookmarkEnd w:id="20"/>
    </w:p>
    <w:p w14:paraId="58B37E5F" w14:textId="46CC4D8D" w:rsidR="007C1EBE" w:rsidRPr="0051081E" w:rsidRDefault="007C1EBE" w:rsidP="00FD3FD2">
      <w:pPr>
        <w:jc w:val="both"/>
        <w:rPr>
          <w:highlight w:val="yellow"/>
        </w:rPr>
      </w:pPr>
      <w:proofErr w:type="spellStart"/>
      <w:r w:rsidRPr="0051081E">
        <w:rPr>
          <w:highlight w:val="yellow"/>
        </w:rPr>
        <w:t>Justificar</w:t>
      </w:r>
      <w:proofErr w:type="spellEnd"/>
      <w:r w:rsidRPr="0051081E">
        <w:rPr>
          <w:highlight w:val="yellow"/>
        </w:rPr>
        <w:t xml:space="preserve"> la </w:t>
      </w:r>
      <w:proofErr w:type="spellStart"/>
      <w:r w:rsidRPr="0051081E">
        <w:rPr>
          <w:highlight w:val="yellow"/>
        </w:rPr>
        <w:t>solucio</w:t>
      </w:r>
      <w:proofErr w:type="spellEnd"/>
      <w:r w:rsidRPr="0051081E">
        <w:rPr>
          <w:highlight w:val="yellow"/>
        </w:rPr>
        <w:t xml:space="preserve"> </w:t>
      </w:r>
      <w:proofErr w:type="spellStart"/>
      <w:r w:rsidRPr="0051081E">
        <w:rPr>
          <w:highlight w:val="yellow"/>
        </w:rPr>
        <w:t>triada</w:t>
      </w:r>
      <w:proofErr w:type="spellEnd"/>
      <w:r w:rsidR="00C32249" w:rsidRPr="0051081E">
        <w:rPr>
          <w:highlight w:val="yellow"/>
        </w:rPr>
        <w:t xml:space="preserve"> </w:t>
      </w:r>
      <w:proofErr w:type="spellStart"/>
      <w:r w:rsidR="00C32249" w:rsidRPr="0051081E">
        <w:rPr>
          <w:highlight w:val="yellow"/>
        </w:rPr>
        <w:t>sobre</w:t>
      </w:r>
      <w:proofErr w:type="spellEnd"/>
      <w:r w:rsidR="00C32249" w:rsidRPr="0051081E">
        <w:rPr>
          <w:highlight w:val="yellow"/>
        </w:rPr>
        <w:t xml:space="preserve"> les </w:t>
      </w:r>
      <w:proofErr w:type="spellStart"/>
      <w:r w:rsidR="00C32249" w:rsidRPr="0051081E">
        <w:rPr>
          <w:highlight w:val="yellow"/>
        </w:rPr>
        <w:t>altres</w:t>
      </w:r>
      <w:proofErr w:type="spellEnd"/>
    </w:p>
    <w:p w14:paraId="26C7FCAE" w14:textId="77777777" w:rsidR="00C32249" w:rsidRPr="0051081E" w:rsidRDefault="00C32249" w:rsidP="00FD3FD2">
      <w:pPr>
        <w:jc w:val="both"/>
      </w:pPr>
    </w:p>
    <w:p w14:paraId="3ED0301D" w14:textId="77777777" w:rsidR="00C32249" w:rsidRPr="0051081E" w:rsidRDefault="00C32249" w:rsidP="00FD3FD2">
      <w:pPr>
        <w:jc w:val="both"/>
      </w:pPr>
    </w:p>
    <w:p w14:paraId="7609F086" w14:textId="41ECB6B1" w:rsidR="00123B49" w:rsidRPr="0051081E" w:rsidRDefault="008F1375" w:rsidP="00FD3FD2">
      <w:pPr>
        <w:pStyle w:val="Heading2"/>
        <w:jc w:val="both"/>
      </w:pPr>
      <w:bookmarkStart w:id="21" w:name="_Toc89946118"/>
      <w:r w:rsidRPr="0051081E">
        <w:t>Detail engineering</w:t>
      </w:r>
      <w:bookmarkEnd w:id="21"/>
    </w:p>
    <w:p w14:paraId="31297167" w14:textId="2D878FD6" w:rsidR="0064679D" w:rsidRPr="0051081E" w:rsidRDefault="0064679D" w:rsidP="00FD3FD2">
      <w:pPr>
        <w:jc w:val="both"/>
      </w:pPr>
      <w:proofErr w:type="spellStart"/>
      <w:r w:rsidRPr="0051081E">
        <w:rPr>
          <w:highlight w:val="yellow"/>
        </w:rPr>
        <w:t>En</w:t>
      </w:r>
      <w:proofErr w:type="spellEnd"/>
      <w:r w:rsidRPr="0051081E">
        <w:rPr>
          <w:highlight w:val="yellow"/>
        </w:rPr>
        <w:t xml:space="preserve"> la </w:t>
      </w:r>
      <w:proofErr w:type="spellStart"/>
      <w:r w:rsidRPr="0051081E">
        <w:rPr>
          <w:highlight w:val="yellow"/>
        </w:rPr>
        <w:t>ingenieria</w:t>
      </w:r>
      <w:proofErr w:type="spellEnd"/>
      <w:r w:rsidRPr="0051081E">
        <w:rPr>
          <w:highlight w:val="yellow"/>
        </w:rPr>
        <w:t xml:space="preserve"> de </w:t>
      </w:r>
      <w:proofErr w:type="spellStart"/>
      <w:r w:rsidRPr="0051081E">
        <w:rPr>
          <w:highlight w:val="yellow"/>
        </w:rPr>
        <w:t>detalle</w:t>
      </w:r>
      <w:proofErr w:type="spellEnd"/>
      <w:r w:rsidRPr="0051081E">
        <w:rPr>
          <w:highlight w:val="yellow"/>
        </w:rPr>
        <w:t xml:space="preserve"> </w:t>
      </w:r>
      <w:proofErr w:type="spellStart"/>
      <w:r w:rsidRPr="0051081E">
        <w:rPr>
          <w:highlight w:val="yellow"/>
        </w:rPr>
        <w:t>pondriamos</w:t>
      </w:r>
      <w:proofErr w:type="spellEnd"/>
      <w:r w:rsidRPr="0051081E">
        <w:rPr>
          <w:highlight w:val="yellow"/>
        </w:rPr>
        <w:t xml:space="preserve"> </w:t>
      </w:r>
      <w:proofErr w:type="spellStart"/>
      <w:r w:rsidRPr="0051081E">
        <w:rPr>
          <w:highlight w:val="yellow"/>
        </w:rPr>
        <w:t>todos</w:t>
      </w:r>
      <w:proofErr w:type="spellEnd"/>
      <w:r w:rsidRPr="0051081E">
        <w:rPr>
          <w:highlight w:val="yellow"/>
        </w:rPr>
        <w:t xml:space="preserve"> los planes, </w:t>
      </w:r>
      <w:proofErr w:type="spellStart"/>
      <w:r w:rsidRPr="0051081E">
        <w:rPr>
          <w:highlight w:val="yellow"/>
        </w:rPr>
        <w:t>especificaciones</w:t>
      </w:r>
      <w:proofErr w:type="spellEnd"/>
      <w:r w:rsidRPr="0051081E">
        <w:rPr>
          <w:highlight w:val="yellow"/>
        </w:rPr>
        <w:t xml:space="preserve">, </w:t>
      </w:r>
      <w:proofErr w:type="spellStart"/>
      <w:r w:rsidRPr="0051081E">
        <w:rPr>
          <w:highlight w:val="yellow"/>
        </w:rPr>
        <w:t>condiciones</w:t>
      </w:r>
      <w:proofErr w:type="spellEnd"/>
      <w:r w:rsidRPr="0051081E">
        <w:rPr>
          <w:highlight w:val="yellow"/>
        </w:rPr>
        <w:t xml:space="preserve"> que se </w:t>
      </w:r>
      <w:proofErr w:type="spellStart"/>
      <w:r w:rsidRPr="0051081E">
        <w:rPr>
          <w:highlight w:val="yellow"/>
        </w:rPr>
        <w:t>empezaron</w:t>
      </w:r>
      <w:proofErr w:type="spellEnd"/>
      <w:r w:rsidRPr="0051081E">
        <w:rPr>
          <w:highlight w:val="yellow"/>
        </w:rPr>
        <w:t xml:space="preserve"> a </w:t>
      </w:r>
      <w:proofErr w:type="spellStart"/>
      <w:r w:rsidRPr="0051081E">
        <w:rPr>
          <w:highlight w:val="yellow"/>
        </w:rPr>
        <w:t>describir</w:t>
      </w:r>
      <w:proofErr w:type="spellEnd"/>
      <w:r w:rsidRPr="0051081E">
        <w:rPr>
          <w:highlight w:val="yellow"/>
        </w:rPr>
        <w:t xml:space="preserve"> </w:t>
      </w:r>
      <w:proofErr w:type="spellStart"/>
      <w:r w:rsidRPr="0051081E">
        <w:rPr>
          <w:highlight w:val="yellow"/>
        </w:rPr>
        <w:t>en</w:t>
      </w:r>
      <w:proofErr w:type="spellEnd"/>
      <w:r w:rsidRPr="0051081E">
        <w:rPr>
          <w:highlight w:val="yellow"/>
        </w:rPr>
        <w:t xml:space="preserve"> la </w:t>
      </w:r>
      <w:proofErr w:type="spellStart"/>
      <w:proofErr w:type="gramStart"/>
      <w:r w:rsidRPr="0051081E">
        <w:rPr>
          <w:highlight w:val="yellow"/>
        </w:rPr>
        <w:t>ingenieria</w:t>
      </w:r>
      <w:proofErr w:type="spellEnd"/>
      <w:r w:rsidRPr="0051081E">
        <w:rPr>
          <w:highlight w:val="yellow"/>
        </w:rPr>
        <w:t xml:space="preserve">  de</w:t>
      </w:r>
      <w:proofErr w:type="gramEnd"/>
      <w:r w:rsidRPr="0051081E">
        <w:rPr>
          <w:highlight w:val="yellow"/>
        </w:rPr>
        <w:t xml:space="preserve"> </w:t>
      </w:r>
      <w:proofErr w:type="spellStart"/>
      <w:r w:rsidRPr="0051081E">
        <w:rPr>
          <w:highlight w:val="yellow"/>
        </w:rPr>
        <w:t>concepcion</w:t>
      </w:r>
      <w:proofErr w:type="spellEnd"/>
    </w:p>
    <w:p w14:paraId="3F93431B" w14:textId="456DCD12" w:rsidR="00123B49" w:rsidRPr="0051081E" w:rsidRDefault="00980BDB" w:rsidP="00FD3FD2">
      <w:pPr>
        <w:pStyle w:val="Heading3"/>
        <w:jc w:val="both"/>
      </w:pPr>
      <w:bookmarkStart w:id="22" w:name="_Toc89946119"/>
      <w:r w:rsidRPr="0051081E">
        <w:lastRenderedPageBreak/>
        <w:t>Data processing</w:t>
      </w:r>
      <w:bookmarkEnd w:id="22"/>
    </w:p>
    <w:p w14:paraId="77AFDEA0" w14:textId="532E3860" w:rsidR="00123B49" w:rsidRPr="0051081E" w:rsidRDefault="00980BDB" w:rsidP="00FD3FD2">
      <w:pPr>
        <w:pStyle w:val="Heading3"/>
        <w:jc w:val="both"/>
      </w:pPr>
      <w:bookmarkStart w:id="23" w:name="_Toc89946120"/>
      <w:r w:rsidRPr="0051081E">
        <w:t>Exploratory analysis</w:t>
      </w:r>
      <w:bookmarkEnd w:id="23"/>
    </w:p>
    <w:p w14:paraId="146A16A7" w14:textId="0C8B8FD3" w:rsidR="00123B49" w:rsidRPr="0051081E" w:rsidRDefault="00980BDB" w:rsidP="00FD3FD2">
      <w:pPr>
        <w:pStyle w:val="Heading3"/>
        <w:jc w:val="both"/>
      </w:pPr>
      <w:bookmarkStart w:id="24" w:name="_Toc89946121"/>
      <w:r w:rsidRPr="0051081E">
        <w:t>Model training</w:t>
      </w:r>
      <w:bookmarkEnd w:id="24"/>
    </w:p>
    <w:p w14:paraId="0F8E5FE3" w14:textId="014C05BA" w:rsidR="00980BDB" w:rsidRPr="0051081E" w:rsidRDefault="00980BDB" w:rsidP="00FD3FD2">
      <w:pPr>
        <w:pStyle w:val="Heading3"/>
        <w:jc w:val="both"/>
      </w:pPr>
      <w:bookmarkStart w:id="25" w:name="_Toc89946122"/>
      <w:r w:rsidRPr="0051081E">
        <w:t>Model Validation</w:t>
      </w:r>
      <w:bookmarkEnd w:id="25"/>
    </w:p>
    <w:p w14:paraId="625E86AC" w14:textId="08A1403C" w:rsidR="00AD64F7" w:rsidRPr="0051081E" w:rsidRDefault="008F1375" w:rsidP="00FD3FD2">
      <w:pPr>
        <w:pStyle w:val="Heading1"/>
        <w:jc w:val="both"/>
      </w:pPr>
      <w:bookmarkStart w:id="26" w:name="_Toc89946123"/>
      <w:r w:rsidRPr="0051081E">
        <w:t>Technical</w:t>
      </w:r>
      <w:bookmarkEnd w:id="26"/>
      <w:r w:rsidRPr="0051081E">
        <w:t xml:space="preserve"> </w:t>
      </w:r>
    </w:p>
    <w:p w14:paraId="5301D61E" w14:textId="0B4B9C14" w:rsidR="00AD64F7" w:rsidRPr="0051081E" w:rsidRDefault="00A60159" w:rsidP="00FD3FD2">
      <w:pPr>
        <w:pStyle w:val="Heading2"/>
        <w:jc w:val="both"/>
      </w:pPr>
      <w:bookmarkStart w:id="27" w:name="_Toc89946124"/>
      <w:r w:rsidRPr="0051081E">
        <w:t>Specifications</w:t>
      </w:r>
      <w:r w:rsidR="00AD64F7" w:rsidRPr="0051081E">
        <w:t xml:space="preserve"> </w:t>
      </w:r>
      <w:r>
        <w:t>and</w:t>
      </w:r>
      <w:r w:rsidR="00AD64F7" w:rsidRPr="0051081E">
        <w:t xml:space="preserve"> </w:t>
      </w:r>
      <w:proofErr w:type="gramStart"/>
      <w:r w:rsidRPr="0051081E">
        <w:t>technical</w:t>
      </w:r>
      <w:r w:rsidRPr="0051081E">
        <w:t xml:space="preserve"> </w:t>
      </w:r>
      <w:r>
        <w:t xml:space="preserve"> </w:t>
      </w:r>
      <w:r w:rsidRPr="0051081E">
        <w:t>characteristics</w:t>
      </w:r>
      <w:bookmarkEnd w:id="27"/>
      <w:proofErr w:type="gramEnd"/>
      <w:r w:rsidR="00AD64F7" w:rsidRPr="0051081E">
        <w:t xml:space="preserve"> </w:t>
      </w:r>
    </w:p>
    <w:p w14:paraId="52576113" w14:textId="77777777" w:rsidR="00AD64F7" w:rsidRPr="0051081E" w:rsidRDefault="00AD64F7" w:rsidP="00FD3FD2">
      <w:pPr>
        <w:pStyle w:val="Heading2"/>
        <w:numPr>
          <w:ilvl w:val="0"/>
          <w:numId w:val="0"/>
        </w:numPr>
        <w:ind w:left="576"/>
        <w:jc w:val="both"/>
      </w:pPr>
    </w:p>
    <w:p w14:paraId="0613DE71" w14:textId="68067455" w:rsidR="00AD64F7" w:rsidRPr="0051081E" w:rsidRDefault="00AD64F7" w:rsidP="00FD3FD2">
      <w:pPr>
        <w:pStyle w:val="Heading2"/>
        <w:jc w:val="both"/>
      </w:pPr>
      <w:bookmarkStart w:id="28" w:name="_Toc89946125"/>
      <w:r w:rsidRPr="0051081E">
        <w:t>DAFO</w:t>
      </w:r>
      <w:bookmarkEnd w:id="28"/>
    </w:p>
    <w:p w14:paraId="360ED5A9" w14:textId="13DFA6EF" w:rsidR="00AD64F7" w:rsidRPr="0051081E" w:rsidRDefault="00AD64F7" w:rsidP="00FD3FD2">
      <w:pPr>
        <w:jc w:val="both"/>
        <w:rPr>
          <w:highlight w:val="yellow"/>
        </w:rPr>
      </w:pPr>
      <w:proofErr w:type="spellStart"/>
      <w:r w:rsidRPr="0051081E">
        <w:rPr>
          <w:highlight w:val="yellow"/>
        </w:rPr>
        <w:t>Debilidades</w:t>
      </w:r>
      <w:proofErr w:type="spellEnd"/>
      <w:r w:rsidRPr="0051081E">
        <w:rPr>
          <w:highlight w:val="yellow"/>
        </w:rPr>
        <w:t xml:space="preserve"> y </w:t>
      </w:r>
      <w:proofErr w:type="spellStart"/>
      <w:r w:rsidRPr="0051081E">
        <w:rPr>
          <w:highlight w:val="yellow"/>
        </w:rPr>
        <w:t>fortalezas</w:t>
      </w:r>
      <w:proofErr w:type="spellEnd"/>
      <w:r w:rsidRPr="0051081E">
        <w:rPr>
          <w:highlight w:val="yellow"/>
        </w:rPr>
        <w:t xml:space="preserve">. </w:t>
      </w:r>
      <w:proofErr w:type="spellStart"/>
      <w:r w:rsidRPr="0051081E">
        <w:rPr>
          <w:highlight w:val="yellow"/>
        </w:rPr>
        <w:t>Resistencias</w:t>
      </w:r>
      <w:proofErr w:type="spellEnd"/>
      <w:r w:rsidRPr="0051081E">
        <w:rPr>
          <w:highlight w:val="yellow"/>
        </w:rPr>
        <w:t xml:space="preserve">. Puntos </w:t>
      </w:r>
      <w:proofErr w:type="spellStart"/>
      <w:r w:rsidRPr="0051081E">
        <w:rPr>
          <w:highlight w:val="yellow"/>
        </w:rPr>
        <w:t>criticos</w:t>
      </w:r>
      <w:proofErr w:type="spellEnd"/>
    </w:p>
    <w:p w14:paraId="7227798D" w14:textId="77777777" w:rsidR="00AD64F7" w:rsidRPr="0051081E" w:rsidRDefault="00AD64F7" w:rsidP="00FD3FD2">
      <w:pPr>
        <w:jc w:val="both"/>
        <w:rPr>
          <w:highlight w:val="yellow"/>
        </w:rPr>
      </w:pPr>
      <w:proofErr w:type="spellStart"/>
      <w:r w:rsidRPr="0051081E">
        <w:rPr>
          <w:highlight w:val="yellow"/>
        </w:rPr>
        <w:t>Mantenibilidad</w:t>
      </w:r>
      <w:proofErr w:type="spellEnd"/>
      <w:r w:rsidRPr="0051081E">
        <w:rPr>
          <w:highlight w:val="yellow"/>
        </w:rPr>
        <w:t xml:space="preserve">, </w:t>
      </w:r>
      <w:proofErr w:type="spellStart"/>
      <w:r w:rsidRPr="0051081E">
        <w:rPr>
          <w:highlight w:val="yellow"/>
        </w:rPr>
        <w:t>fiabilidad</w:t>
      </w:r>
      <w:proofErr w:type="spellEnd"/>
      <w:r w:rsidRPr="0051081E">
        <w:rPr>
          <w:highlight w:val="yellow"/>
        </w:rPr>
        <w:t xml:space="preserve">, </w:t>
      </w:r>
      <w:proofErr w:type="spellStart"/>
      <w:r w:rsidRPr="0051081E">
        <w:rPr>
          <w:highlight w:val="yellow"/>
        </w:rPr>
        <w:t>disponibilidad</w:t>
      </w:r>
      <w:proofErr w:type="spellEnd"/>
      <w:r w:rsidRPr="0051081E">
        <w:rPr>
          <w:highlight w:val="yellow"/>
        </w:rPr>
        <w:t xml:space="preserve"> y </w:t>
      </w:r>
      <w:proofErr w:type="spellStart"/>
      <w:r w:rsidRPr="0051081E">
        <w:rPr>
          <w:highlight w:val="yellow"/>
        </w:rPr>
        <w:t>calidad</w:t>
      </w:r>
      <w:proofErr w:type="spellEnd"/>
    </w:p>
    <w:p w14:paraId="349EC576" w14:textId="434950B2" w:rsidR="00AD64F7" w:rsidRPr="0051081E" w:rsidRDefault="00AD64F7" w:rsidP="00FD3FD2">
      <w:pPr>
        <w:jc w:val="both"/>
        <w:rPr>
          <w:highlight w:val="yellow"/>
        </w:rPr>
      </w:pPr>
      <w:proofErr w:type="spellStart"/>
      <w:r w:rsidRPr="0051081E">
        <w:rPr>
          <w:highlight w:val="yellow"/>
        </w:rPr>
        <w:t>Seguridad</w:t>
      </w:r>
      <w:proofErr w:type="spellEnd"/>
    </w:p>
    <w:p w14:paraId="6EA9869E" w14:textId="33BF1DBF" w:rsidR="00AD64F7" w:rsidRPr="0051081E" w:rsidRDefault="00AD64F7" w:rsidP="00FD3FD2">
      <w:pPr>
        <w:jc w:val="both"/>
        <w:rPr>
          <w:highlight w:val="yellow"/>
        </w:rPr>
      </w:pPr>
      <w:proofErr w:type="spellStart"/>
      <w:r w:rsidRPr="0051081E">
        <w:rPr>
          <w:highlight w:val="yellow"/>
        </w:rPr>
        <w:t>Suministros</w:t>
      </w:r>
      <w:proofErr w:type="spellEnd"/>
      <w:r w:rsidRPr="0051081E">
        <w:rPr>
          <w:highlight w:val="yellow"/>
        </w:rPr>
        <w:t xml:space="preserve"> y </w:t>
      </w:r>
      <w:proofErr w:type="spellStart"/>
      <w:r w:rsidRPr="0051081E">
        <w:rPr>
          <w:highlight w:val="yellow"/>
        </w:rPr>
        <w:t>repuestos</w:t>
      </w:r>
      <w:proofErr w:type="spellEnd"/>
    </w:p>
    <w:p w14:paraId="45E507D8" w14:textId="7204718E" w:rsidR="00AD64F7" w:rsidRPr="0051081E" w:rsidRDefault="00AD64F7" w:rsidP="00FD3FD2">
      <w:pPr>
        <w:jc w:val="both"/>
      </w:pPr>
      <w:proofErr w:type="spellStart"/>
      <w:r w:rsidRPr="0051081E">
        <w:rPr>
          <w:highlight w:val="yellow"/>
        </w:rPr>
        <w:t>Asistencia</w:t>
      </w:r>
      <w:proofErr w:type="spellEnd"/>
      <w:r w:rsidRPr="0051081E">
        <w:rPr>
          <w:highlight w:val="yellow"/>
        </w:rPr>
        <w:t xml:space="preserve"> </w:t>
      </w:r>
      <w:proofErr w:type="spellStart"/>
      <w:r w:rsidRPr="0051081E">
        <w:rPr>
          <w:highlight w:val="yellow"/>
        </w:rPr>
        <w:t>tecnica</w:t>
      </w:r>
      <w:proofErr w:type="spellEnd"/>
      <w:r w:rsidRPr="0051081E">
        <w:t xml:space="preserve"> </w:t>
      </w:r>
    </w:p>
    <w:p w14:paraId="4B8562DA" w14:textId="3A51C921" w:rsidR="008F1375" w:rsidRPr="0051081E" w:rsidRDefault="008F1375" w:rsidP="00FD3FD2">
      <w:pPr>
        <w:pStyle w:val="Heading1"/>
        <w:jc w:val="both"/>
      </w:pPr>
      <w:bookmarkStart w:id="29" w:name="_Toc89946126"/>
      <w:r w:rsidRPr="0051081E">
        <w:t>Economic viability</w:t>
      </w:r>
      <w:bookmarkEnd w:id="29"/>
    </w:p>
    <w:p w14:paraId="452CBEA0" w14:textId="77777777" w:rsidR="0064679D" w:rsidRPr="0051081E" w:rsidRDefault="0064679D" w:rsidP="00FD3FD2">
      <w:pPr>
        <w:jc w:val="both"/>
        <w:rPr>
          <w:highlight w:val="yellow"/>
        </w:rPr>
      </w:pPr>
      <w:proofErr w:type="spellStart"/>
      <w:r w:rsidRPr="0051081E">
        <w:rPr>
          <w:highlight w:val="yellow"/>
        </w:rPr>
        <w:t>Estudio</w:t>
      </w:r>
      <w:proofErr w:type="spellEnd"/>
      <w:r w:rsidRPr="0051081E">
        <w:rPr>
          <w:highlight w:val="yellow"/>
        </w:rPr>
        <w:t xml:space="preserve"> de </w:t>
      </w:r>
      <w:proofErr w:type="spellStart"/>
      <w:r w:rsidRPr="0051081E">
        <w:rPr>
          <w:highlight w:val="yellow"/>
        </w:rPr>
        <w:t>costes</w:t>
      </w:r>
      <w:proofErr w:type="spellEnd"/>
      <w:r w:rsidRPr="0051081E">
        <w:rPr>
          <w:highlight w:val="yellow"/>
        </w:rPr>
        <w:t xml:space="preserve"> y </w:t>
      </w:r>
      <w:proofErr w:type="spellStart"/>
      <w:r w:rsidRPr="0051081E">
        <w:rPr>
          <w:highlight w:val="yellow"/>
        </w:rPr>
        <w:t>presupuestos</w:t>
      </w:r>
      <w:proofErr w:type="spellEnd"/>
    </w:p>
    <w:p w14:paraId="6099E14E" w14:textId="77777777" w:rsidR="0064679D" w:rsidRPr="0051081E" w:rsidRDefault="0064679D" w:rsidP="00FD3FD2">
      <w:pPr>
        <w:jc w:val="both"/>
        <w:rPr>
          <w:highlight w:val="yellow"/>
        </w:rPr>
      </w:pPr>
      <w:proofErr w:type="spellStart"/>
      <w:r w:rsidRPr="0051081E">
        <w:rPr>
          <w:highlight w:val="yellow"/>
        </w:rPr>
        <w:t>Planificación</w:t>
      </w:r>
      <w:proofErr w:type="spellEnd"/>
      <w:r w:rsidRPr="0051081E">
        <w:rPr>
          <w:highlight w:val="yellow"/>
        </w:rPr>
        <w:t xml:space="preserve"> </w:t>
      </w:r>
      <w:proofErr w:type="spellStart"/>
      <w:r w:rsidRPr="0051081E">
        <w:rPr>
          <w:highlight w:val="yellow"/>
        </w:rPr>
        <w:t>económica</w:t>
      </w:r>
      <w:proofErr w:type="spellEnd"/>
    </w:p>
    <w:p w14:paraId="0A655DBB" w14:textId="77777777" w:rsidR="0064679D" w:rsidRPr="0051081E" w:rsidRDefault="0064679D" w:rsidP="00FD3FD2">
      <w:pPr>
        <w:jc w:val="both"/>
        <w:rPr>
          <w:highlight w:val="yellow"/>
        </w:rPr>
      </w:pPr>
      <w:proofErr w:type="spellStart"/>
      <w:r w:rsidRPr="0051081E">
        <w:rPr>
          <w:highlight w:val="yellow"/>
        </w:rPr>
        <w:t>Estudios</w:t>
      </w:r>
      <w:proofErr w:type="spellEnd"/>
      <w:r w:rsidRPr="0051081E">
        <w:rPr>
          <w:highlight w:val="yellow"/>
        </w:rPr>
        <w:t xml:space="preserve"> de </w:t>
      </w:r>
      <w:proofErr w:type="spellStart"/>
      <w:r w:rsidRPr="0051081E">
        <w:rPr>
          <w:highlight w:val="yellow"/>
        </w:rPr>
        <w:t>costes</w:t>
      </w:r>
      <w:proofErr w:type="spellEnd"/>
    </w:p>
    <w:p w14:paraId="6DC99417" w14:textId="77777777" w:rsidR="0064679D" w:rsidRPr="0051081E" w:rsidRDefault="0064679D" w:rsidP="00FD3FD2">
      <w:pPr>
        <w:jc w:val="both"/>
        <w:rPr>
          <w:highlight w:val="yellow"/>
        </w:rPr>
      </w:pPr>
      <w:proofErr w:type="spellStart"/>
      <w:r w:rsidRPr="0051081E">
        <w:rPr>
          <w:highlight w:val="yellow"/>
        </w:rPr>
        <w:t>Estudios</w:t>
      </w:r>
      <w:proofErr w:type="spellEnd"/>
      <w:r w:rsidRPr="0051081E">
        <w:rPr>
          <w:highlight w:val="yellow"/>
        </w:rPr>
        <w:t xml:space="preserve"> de </w:t>
      </w:r>
      <w:proofErr w:type="spellStart"/>
      <w:r w:rsidRPr="0051081E">
        <w:rPr>
          <w:highlight w:val="yellow"/>
        </w:rPr>
        <w:t>financiación</w:t>
      </w:r>
      <w:proofErr w:type="spellEnd"/>
    </w:p>
    <w:p w14:paraId="6943294B" w14:textId="77777777" w:rsidR="0064679D" w:rsidRPr="0051081E" w:rsidRDefault="0064679D" w:rsidP="00FD3FD2">
      <w:pPr>
        <w:jc w:val="both"/>
        <w:rPr>
          <w:highlight w:val="yellow"/>
        </w:rPr>
      </w:pPr>
      <w:proofErr w:type="spellStart"/>
      <w:r w:rsidRPr="0051081E">
        <w:rPr>
          <w:highlight w:val="yellow"/>
        </w:rPr>
        <w:t>Análisis</w:t>
      </w:r>
      <w:proofErr w:type="spellEnd"/>
      <w:r w:rsidRPr="0051081E">
        <w:rPr>
          <w:highlight w:val="yellow"/>
        </w:rPr>
        <w:t xml:space="preserve"> de </w:t>
      </w:r>
      <w:proofErr w:type="spellStart"/>
      <w:r w:rsidRPr="0051081E">
        <w:rPr>
          <w:highlight w:val="yellow"/>
        </w:rPr>
        <w:t>rentabilidad</w:t>
      </w:r>
      <w:proofErr w:type="spellEnd"/>
      <w:r w:rsidRPr="0051081E">
        <w:rPr>
          <w:highlight w:val="yellow"/>
        </w:rPr>
        <w:t>: Payback, VAN, TRI</w:t>
      </w:r>
    </w:p>
    <w:p w14:paraId="6E9DD505" w14:textId="509414A9" w:rsidR="0064679D" w:rsidRPr="0051081E" w:rsidRDefault="0064679D" w:rsidP="00FD3FD2">
      <w:pPr>
        <w:jc w:val="both"/>
      </w:pPr>
      <w:proofErr w:type="spellStart"/>
      <w:r w:rsidRPr="0051081E">
        <w:rPr>
          <w:highlight w:val="yellow"/>
        </w:rPr>
        <w:t>Análisis</w:t>
      </w:r>
      <w:proofErr w:type="spellEnd"/>
      <w:r w:rsidRPr="0051081E">
        <w:rPr>
          <w:highlight w:val="yellow"/>
        </w:rPr>
        <w:t xml:space="preserve"> de </w:t>
      </w:r>
      <w:proofErr w:type="spellStart"/>
      <w:r w:rsidRPr="0051081E">
        <w:rPr>
          <w:highlight w:val="yellow"/>
        </w:rPr>
        <w:t>sensibilidad</w:t>
      </w:r>
      <w:proofErr w:type="spellEnd"/>
    </w:p>
    <w:p w14:paraId="317296C3" w14:textId="5AA9DF22" w:rsidR="008F1375" w:rsidRPr="0051081E" w:rsidRDefault="00980BDB" w:rsidP="00FD3FD2">
      <w:pPr>
        <w:pStyle w:val="Heading1"/>
        <w:jc w:val="both"/>
      </w:pPr>
      <w:bookmarkStart w:id="30" w:name="_Toc89946127"/>
      <w:r w:rsidRPr="0051081E">
        <w:t>Chronogram</w:t>
      </w:r>
      <w:r w:rsidR="008F1375" w:rsidRPr="0051081E">
        <w:t xml:space="preserve"> and execution</w:t>
      </w:r>
      <w:bookmarkEnd w:id="30"/>
    </w:p>
    <w:p w14:paraId="03BBDED1" w14:textId="77777777" w:rsidR="0064679D" w:rsidRPr="0051081E" w:rsidRDefault="0064679D" w:rsidP="00FD3FD2">
      <w:pPr>
        <w:jc w:val="both"/>
        <w:rPr>
          <w:highlight w:val="yellow"/>
        </w:rPr>
      </w:pPr>
      <w:proofErr w:type="spellStart"/>
      <w:r w:rsidRPr="0051081E">
        <w:rPr>
          <w:highlight w:val="yellow"/>
        </w:rPr>
        <w:t>Definición</w:t>
      </w:r>
      <w:proofErr w:type="spellEnd"/>
      <w:r w:rsidRPr="0051081E">
        <w:rPr>
          <w:highlight w:val="yellow"/>
        </w:rPr>
        <w:t xml:space="preserve"> de </w:t>
      </w:r>
      <w:proofErr w:type="spellStart"/>
      <w:r w:rsidRPr="0051081E">
        <w:rPr>
          <w:highlight w:val="yellow"/>
        </w:rPr>
        <w:t>tareas</w:t>
      </w:r>
      <w:proofErr w:type="spellEnd"/>
      <w:r w:rsidRPr="0051081E">
        <w:rPr>
          <w:highlight w:val="yellow"/>
        </w:rPr>
        <w:t xml:space="preserve">, </w:t>
      </w:r>
      <w:proofErr w:type="spellStart"/>
      <w:r w:rsidRPr="0051081E">
        <w:rPr>
          <w:highlight w:val="yellow"/>
        </w:rPr>
        <w:t>tiempos</w:t>
      </w:r>
      <w:proofErr w:type="spellEnd"/>
      <w:r w:rsidRPr="0051081E">
        <w:rPr>
          <w:highlight w:val="yellow"/>
        </w:rPr>
        <w:t xml:space="preserve"> y </w:t>
      </w:r>
      <w:proofErr w:type="spellStart"/>
      <w:r w:rsidRPr="0051081E">
        <w:rPr>
          <w:highlight w:val="yellow"/>
        </w:rPr>
        <w:t>asignación</w:t>
      </w:r>
      <w:proofErr w:type="spellEnd"/>
      <w:r w:rsidRPr="0051081E">
        <w:rPr>
          <w:highlight w:val="yellow"/>
        </w:rPr>
        <w:t xml:space="preserve"> de</w:t>
      </w:r>
    </w:p>
    <w:p w14:paraId="595FAF4C" w14:textId="77777777" w:rsidR="0064679D" w:rsidRPr="0051081E" w:rsidRDefault="0064679D" w:rsidP="00FD3FD2">
      <w:pPr>
        <w:jc w:val="both"/>
        <w:rPr>
          <w:highlight w:val="yellow"/>
        </w:rPr>
      </w:pPr>
      <w:proofErr w:type="spellStart"/>
      <w:r w:rsidRPr="0051081E">
        <w:rPr>
          <w:highlight w:val="yellow"/>
        </w:rPr>
        <w:t>responsabilidades</w:t>
      </w:r>
      <w:proofErr w:type="spellEnd"/>
      <w:r w:rsidRPr="0051081E">
        <w:rPr>
          <w:highlight w:val="yellow"/>
        </w:rPr>
        <w:t xml:space="preserve">. </w:t>
      </w:r>
      <w:proofErr w:type="spellStart"/>
      <w:r w:rsidRPr="0051081E">
        <w:rPr>
          <w:highlight w:val="yellow"/>
        </w:rPr>
        <w:t>Establecimiento</w:t>
      </w:r>
      <w:proofErr w:type="spellEnd"/>
      <w:r w:rsidRPr="0051081E">
        <w:rPr>
          <w:highlight w:val="yellow"/>
        </w:rPr>
        <w:t xml:space="preserve"> de </w:t>
      </w:r>
      <w:proofErr w:type="spellStart"/>
      <w:r w:rsidRPr="0051081E">
        <w:rPr>
          <w:highlight w:val="yellow"/>
        </w:rPr>
        <w:t>fases</w:t>
      </w:r>
      <w:proofErr w:type="spellEnd"/>
      <w:r w:rsidRPr="0051081E">
        <w:rPr>
          <w:highlight w:val="yellow"/>
        </w:rPr>
        <w:t xml:space="preserve"> e</w:t>
      </w:r>
    </w:p>
    <w:p w14:paraId="46D4D95D" w14:textId="77777777" w:rsidR="0064679D" w:rsidRPr="0051081E" w:rsidRDefault="0064679D" w:rsidP="00FD3FD2">
      <w:pPr>
        <w:jc w:val="both"/>
        <w:rPr>
          <w:highlight w:val="yellow"/>
        </w:rPr>
      </w:pPr>
      <w:proofErr w:type="spellStart"/>
      <w:r w:rsidRPr="0051081E">
        <w:rPr>
          <w:highlight w:val="yellow"/>
        </w:rPr>
        <w:t>hitos</w:t>
      </w:r>
      <w:proofErr w:type="spellEnd"/>
      <w:r w:rsidRPr="0051081E">
        <w:rPr>
          <w:highlight w:val="yellow"/>
        </w:rPr>
        <w:t xml:space="preserve">. </w:t>
      </w:r>
      <w:proofErr w:type="spellStart"/>
      <w:r w:rsidRPr="0051081E">
        <w:rPr>
          <w:highlight w:val="yellow"/>
        </w:rPr>
        <w:t>Análisis</w:t>
      </w:r>
      <w:proofErr w:type="spellEnd"/>
      <w:r w:rsidRPr="0051081E">
        <w:rPr>
          <w:highlight w:val="yellow"/>
        </w:rPr>
        <w:t xml:space="preserve"> de </w:t>
      </w:r>
      <w:proofErr w:type="spellStart"/>
      <w:r w:rsidRPr="0051081E">
        <w:rPr>
          <w:highlight w:val="yellow"/>
        </w:rPr>
        <w:t>caminos</w:t>
      </w:r>
      <w:proofErr w:type="spellEnd"/>
      <w:r w:rsidRPr="0051081E">
        <w:rPr>
          <w:highlight w:val="yellow"/>
        </w:rPr>
        <w:t xml:space="preserve">: </w:t>
      </w:r>
      <w:proofErr w:type="spellStart"/>
      <w:r w:rsidRPr="0051081E">
        <w:rPr>
          <w:highlight w:val="yellow"/>
        </w:rPr>
        <w:t>camino</w:t>
      </w:r>
      <w:proofErr w:type="spellEnd"/>
      <w:r w:rsidRPr="0051081E">
        <w:rPr>
          <w:highlight w:val="yellow"/>
        </w:rPr>
        <w:t xml:space="preserve"> </w:t>
      </w:r>
      <w:proofErr w:type="spellStart"/>
      <w:r w:rsidRPr="0051081E">
        <w:rPr>
          <w:highlight w:val="yellow"/>
        </w:rPr>
        <w:t>critico</w:t>
      </w:r>
      <w:proofErr w:type="spellEnd"/>
    </w:p>
    <w:p w14:paraId="6EA3AE0F" w14:textId="77777777" w:rsidR="0064679D" w:rsidRPr="0051081E" w:rsidRDefault="0064679D" w:rsidP="00FD3FD2">
      <w:pPr>
        <w:jc w:val="both"/>
        <w:rPr>
          <w:highlight w:val="yellow"/>
        </w:rPr>
      </w:pPr>
      <w:proofErr w:type="spellStart"/>
      <w:r w:rsidRPr="0051081E">
        <w:rPr>
          <w:highlight w:val="yellow"/>
        </w:rPr>
        <w:t>Diagramas</w:t>
      </w:r>
      <w:proofErr w:type="spellEnd"/>
      <w:r w:rsidRPr="0051081E">
        <w:rPr>
          <w:highlight w:val="yellow"/>
        </w:rPr>
        <w:t xml:space="preserve"> de PERT, GANT</w:t>
      </w:r>
    </w:p>
    <w:p w14:paraId="18595729" w14:textId="77777777" w:rsidR="0064679D" w:rsidRPr="0051081E" w:rsidRDefault="0064679D" w:rsidP="00FD3FD2">
      <w:pPr>
        <w:jc w:val="both"/>
        <w:rPr>
          <w:highlight w:val="yellow"/>
        </w:rPr>
      </w:pPr>
      <w:proofErr w:type="spellStart"/>
      <w:r w:rsidRPr="0051081E">
        <w:rPr>
          <w:highlight w:val="yellow"/>
        </w:rPr>
        <w:t>Cronograma</w:t>
      </w:r>
      <w:proofErr w:type="spellEnd"/>
      <w:r w:rsidRPr="0051081E">
        <w:rPr>
          <w:highlight w:val="yellow"/>
        </w:rPr>
        <w:t xml:space="preserve">. </w:t>
      </w:r>
      <w:proofErr w:type="spellStart"/>
      <w:r w:rsidRPr="0051081E">
        <w:rPr>
          <w:highlight w:val="yellow"/>
        </w:rPr>
        <w:t>Penalizaciones</w:t>
      </w:r>
      <w:proofErr w:type="spellEnd"/>
    </w:p>
    <w:p w14:paraId="36716DFA" w14:textId="77777777" w:rsidR="0064679D" w:rsidRPr="0051081E" w:rsidRDefault="0064679D" w:rsidP="00FD3FD2">
      <w:pPr>
        <w:jc w:val="both"/>
        <w:rPr>
          <w:highlight w:val="yellow"/>
        </w:rPr>
      </w:pPr>
      <w:r w:rsidRPr="0051081E">
        <w:rPr>
          <w:highlight w:val="yellow"/>
        </w:rPr>
        <w:t xml:space="preserve">EDT, </w:t>
      </w:r>
      <w:proofErr w:type="spellStart"/>
      <w:r w:rsidRPr="0051081E">
        <w:rPr>
          <w:highlight w:val="yellow"/>
        </w:rPr>
        <w:t>Análisis</w:t>
      </w:r>
      <w:proofErr w:type="spellEnd"/>
      <w:r w:rsidRPr="0051081E">
        <w:rPr>
          <w:highlight w:val="yellow"/>
        </w:rPr>
        <w:t xml:space="preserve"> de </w:t>
      </w:r>
      <w:proofErr w:type="spellStart"/>
      <w:r w:rsidRPr="0051081E">
        <w:rPr>
          <w:highlight w:val="yellow"/>
        </w:rPr>
        <w:t>precedencias</w:t>
      </w:r>
      <w:proofErr w:type="spellEnd"/>
      <w:r w:rsidRPr="0051081E">
        <w:rPr>
          <w:highlight w:val="yellow"/>
        </w:rPr>
        <w:t>, CPM/PERT y</w:t>
      </w:r>
    </w:p>
    <w:p w14:paraId="41E20EAB" w14:textId="3894DE7F" w:rsidR="0064679D" w:rsidRPr="0051081E" w:rsidRDefault="0064679D" w:rsidP="00FD3FD2">
      <w:pPr>
        <w:jc w:val="both"/>
      </w:pPr>
      <w:r w:rsidRPr="0051081E">
        <w:rPr>
          <w:highlight w:val="yellow"/>
        </w:rPr>
        <w:t>GANTT</w:t>
      </w:r>
    </w:p>
    <w:p w14:paraId="287D431D" w14:textId="3AD30AAF" w:rsidR="008F1375" w:rsidRPr="0051081E" w:rsidRDefault="008F1375" w:rsidP="00FD3FD2">
      <w:pPr>
        <w:pStyle w:val="Heading1"/>
        <w:jc w:val="both"/>
      </w:pPr>
      <w:bookmarkStart w:id="31" w:name="_Toc89946128"/>
      <w:r w:rsidRPr="0051081E">
        <w:t>Results</w:t>
      </w:r>
      <w:bookmarkEnd w:id="31"/>
    </w:p>
    <w:p w14:paraId="51B48360" w14:textId="01676EF0" w:rsidR="00832321" w:rsidRPr="0051081E" w:rsidRDefault="008F1375" w:rsidP="00FD3FD2">
      <w:pPr>
        <w:pStyle w:val="Heading1"/>
        <w:jc w:val="both"/>
      </w:pPr>
      <w:bookmarkStart w:id="32" w:name="_Toc89946129"/>
      <w:r w:rsidRPr="0051081E">
        <w:t xml:space="preserve">Discussion and </w:t>
      </w:r>
      <w:r w:rsidR="00980BDB" w:rsidRPr="0051081E">
        <w:t>Future Prospect</w:t>
      </w:r>
      <w:r w:rsidR="00832321" w:rsidRPr="0051081E">
        <w:t>s</w:t>
      </w:r>
      <w:bookmarkEnd w:id="32"/>
    </w:p>
    <w:p w14:paraId="78179B44" w14:textId="3CAC74BE" w:rsidR="00832321" w:rsidRPr="0051081E" w:rsidRDefault="00832321" w:rsidP="00FD3FD2">
      <w:pPr>
        <w:jc w:val="both"/>
      </w:pPr>
    </w:p>
    <w:p w14:paraId="3F0777C3" w14:textId="13FFAAB9" w:rsidR="00832321" w:rsidRPr="0051081E" w:rsidRDefault="00832321" w:rsidP="00FD3FD2">
      <w:pPr>
        <w:jc w:val="both"/>
      </w:pPr>
      <w:proofErr w:type="spellStart"/>
      <w:r w:rsidRPr="0051081E">
        <w:t>Referencies</w:t>
      </w:r>
      <w:proofErr w:type="spellEnd"/>
      <w:r w:rsidRPr="0051081E">
        <w:t>:</w:t>
      </w:r>
    </w:p>
    <w:p w14:paraId="52453307" w14:textId="03882FA3" w:rsidR="00832321" w:rsidRPr="0051081E" w:rsidRDefault="00832321" w:rsidP="00FD3FD2">
      <w:pPr>
        <w:jc w:val="both"/>
      </w:pPr>
      <w:r w:rsidRPr="0051081E">
        <w:t xml:space="preserve">[1] </w:t>
      </w:r>
      <w:hyperlink r:id="rId13" w:history="1">
        <w:r w:rsidR="00556C1D" w:rsidRPr="0051081E">
          <w:rPr>
            <w:rStyle w:val="Hyperlink"/>
          </w:rPr>
          <w:t>https://www.ncbi.nlm.nih.gov/books/NBK557596/</w:t>
        </w:r>
      </w:hyperlink>
    </w:p>
    <w:p w14:paraId="0B1B2AB9" w14:textId="5C354F04" w:rsidR="00556C1D" w:rsidRPr="0051081E" w:rsidRDefault="00556C1D" w:rsidP="00FD3FD2">
      <w:pPr>
        <w:jc w:val="both"/>
      </w:pPr>
      <w:r w:rsidRPr="0051081E">
        <w:t xml:space="preserve">[2] </w:t>
      </w:r>
      <w:hyperlink r:id="rId14" w:anchor="R10" w:history="1">
        <w:r w:rsidRPr="0051081E">
          <w:rPr>
            <w:rStyle w:val="Hyperlink"/>
          </w:rPr>
          <w:t>https://www.ncbi.nlm.nih.gov/pmc/articles/PMC3162622/#R10</w:t>
        </w:r>
      </w:hyperlink>
    </w:p>
    <w:p w14:paraId="0425307D" w14:textId="71BD51A8" w:rsidR="005A68BE" w:rsidRPr="0051081E" w:rsidRDefault="005A68BE" w:rsidP="00FD3FD2">
      <w:pPr>
        <w:jc w:val="both"/>
      </w:pPr>
      <w:r w:rsidRPr="0051081E">
        <w:t xml:space="preserve">[3] </w:t>
      </w:r>
      <w:hyperlink r:id="rId15" w:history="1">
        <w:r w:rsidRPr="0051081E">
          <w:rPr>
            <w:rStyle w:val="Hyperlink"/>
          </w:rPr>
          <w:t>https://academic.oup.com/bjaed/article/14/3/100/340780</w:t>
        </w:r>
      </w:hyperlink>
    </w:p>
    <w:p w14:paraId="06F29D29" w14:textId="78D8CA05" w:rsidR="00C63C5F" w:rsidRPr="0051081E" w:rsidRDefault="00C63C5F" w:rsidP="00FD3FD2">
      <w:pPr>
        <w:jc w:val="both"/>
      </w:pPr>
      <w:r w:rsidRPr="0051081E">
        <w:t xml:space="preserve">[4] </w:t>
      </w:r>
      <w:hyperlink r:id="rId16" w:history="1">
        <w:r w:rsidRPr="0051081E">
          <w:rPr>
            <w:rStyle w:val="Hyperlink"/>
          </w:rPr>
          <w:t>https://pubmed.ncbi.nlm.nih.gov/15886597/</w:t>
        </w:r>
      </w:hyperlink>
    </w:p>
    <w:p w14:paraId="5D2381EE" w14:textId="06863CD6" w:rsidR="00423B7D" w:rsidRPr="0051081E" w:rsidRDefault="00177D64" w:rsidP="00FD3FD2">
      <w:pPr>
        <w:jc w:val="both"/>
        <w:rPr>
          <w:rStyle w:val="Hyperlink"/>
        </w:rPr>
      </w:pPr>
      <w:r w:rsidRPr="0051081E">
        <w:t xml:space="preserve">[5] </w:t>
      </w:r>
      <w:hyperlink r:id="rId17" w:history="1">
        <w:r w:rsidRPr="0051081E">
          <w:rPr>
            <w:rStyle w:val="Hyperlink"/>
          </w:rPr>
          <w:t>https://pubmed.ncbi.nlm.nih.gov/15333419/</w:t>
        </w:r>
      </w:hyperlink>
    </w:p>
    <w:p w14:paraId="66D89842" w14:textId="15D91D32" w:rsidR="00423B7D" w:rsidRDefault="00381FF6" w:rsidP="00FD3FD2">
      <w:pPr>
        <w:jc w:val="both"/>
        <w:rPr>
          <w:rStyle w:val="Hyperlink"/>
        </w:rPr>
      </w:pPr>
      <w:r w:rsidRPr="0051081E">
        <w:rPr>
          <w:rStyle w:val="Hyperlink"/>
        </w:rPr>
        <w:t>[7</w:t>
      </w:r>
      <w:r w:rsidR="00423B7D" w:rsidRPr="0051081E">
        <w:t>]</w:t>
      </w:r>
      <w:r w:rsidR="00423B7D" w:rsidRPr="0051081E">
        <w:rPr>
          <w:rStyle w:val="Hyperlink"/>
        </w:rPr>
        <w:t xml:space="preserve"> </w:t>
      </w:r>
      <w:hyperlink r:id="rId18" w:history="1">
        <w:r w:rsidRPr="0051081E">
          <w:rPr>
            <w:rStyle w:val="Hyperlink"/>
          </w:rPr>
          <w:t>https://injepijournal.biomedcentral.com/articles/10.1186/s40621-019-0208-9</w:t>
        </w:r>
      </w:hyperlink>
    </w:p>
    <w:p w14:paraId="0C4BBD01" w14:textId="77777777" w:rsidR="00C51B33" w:rsidRDefault="00C51B33" w:rsidP="00C51B33">
      <w:pPr>
        <w:pStyle w:val="Heading1"/>
        <w:shd w:val="clear" w:color="auto" w:fill="FFFFFF"/>
        <w:spacing w:before="0"/>
        <w:rPr>
          <w:rFonts w:ascii="Roboto" w:hAnsi="Roboto"/>
          <w:color w:val="111111"/>
          <w:lang w:val="en-ES"/>
        </w:rPr>
      </w:pPr>
      <w:bookmarkStart w:id="33" w:name="_Toc89946130"/>
      <w:r>
        <w:rPr>
          <w:rStyle w:val="Hyperlink"/>
        </w:rPr>
        <w:t xml:space="preserve">[8] </w:t>
      </w:r>
      <w:r>
        <w:rPr>
          <w:rFonts w:ascii="Roboto" w:hAnsi="Roboto"/>
          <w:b/>
          <w:bCs/>
          <w:color w:val="111111"/>
        </w:rPr>
        <w:t>The NDE 4.0: Key Challenges, Use Cases, and Adaption</w:t>
      </w:r>
      <w:bookmarkEnd w:id="33"/>
    </w:p>
    <w:p w14:paraId="4541D17E" w14:textId="509E828A" w:rsidR="00C51B33" w:rsidRPr="0051081E" w:rsidRDefault="00C51B33" w:rsidP="00FD3FD2">
      <w:pPr>
        <w:jc w:val="both"/>
        <w:rPr>
          <w:rStyle w:val="Hyperlink"/>
        </w:rPr>
      </w:pPr>
    </w:p>
    <w:p w14:paraId="0C65DF95" w14:textId="77777777" w:rsidR="00381FF6" w:rsidRPr="0051081E" w:rsidRDefault="00381FF6" w:rsidP="00FD3FD2">
      <w:pPr>
        <w:jc w:val="both"/>
        <w:rPr>
          <w:color w:val="0563C1" w:themeColor="hyperlink"/>
          <w:u w:val="single"/>
        </w:rPr>
      </w:pPr>
    </w:p>
    <w:p w14:paraId="2D7FBC9D" w14:textId="77777777" w:rsidR="00177D64" w:rsidRPr="0051081E" w:rsidRDefault="00177D64" w:rsidP="00FD3FD2">
      <w:pPr>
        <w:jc w:val="both"/>
      </w:pPr>
    </w:p>
    <w:p w14:paraId="31CD49AA" w14:textId="77777777" w:rsidR="00C63C5F" w:rsidRPr="0051081E" w:rsidRDefault="00C63C5F" w:rsidP="00FD3FD2">
      <w:pPr>
        <w:jc w:val="both"/>
      </w:pPr>
    </w:p>
    <w:p w14:paraId="66D4D05B" w14:textId="77777777" w:rsidR="005A68BE" w:rsidRPr="0051081E" w:rsidRDefault="005A68BE" w:rsidP="00FD3FD2">
      <w:pPr>
        <w:jc w:val="both"/>
      </w:pPr>
    </w:p>
    <w:p w14:paraId="3AA63BC5" w14:textId="77777777" w:rsidR="00556C1D" w:rsidRPr="0051081E" w:rsidRDefault="00556C1D" w:rsidP="00FD3FD2">
      <w:pPr>
        <w:jc w:val="both"/>
      </w:pPr>
    </w:p>
    <w:p w14:paraId="6301677E" w14:textId="77777777" w:rsidR="008F1375" w:rsidRPr="0051081E" w:rsidRDefault="008F1375" w:rsidP="00FD3FD2">
      <w:pPr>
        <w:pStyle w:val="ListParagraph"/>
        <w:jc w:val="both"/>
      </w:pPr>
    </w:p>
    <w:p w14:paraId="0A819526" w14:textId="77777777" w:rsidR="008F6D61" w:rsidRPr="0051081E" w:rsidRDefault="008F6D61" w:rsidP="00FD3FD2">
      <w:pPr>
        <w:jc w:val="both"/>
      </w:pPr>
    </w:p>
    <w:p w14:paraId="4F6FB3C0" w14:textId="77777777" w:rsidR="008F6D61" w:rsidRPr="0051081E" w:rsidRDefault="008F6D61" w:rsidP="00FD3FD2">
      <w:pPr>
        <w:pStyle w:val="ListParagraph"/>
        <w:ind w:left="1440"/>
        <w:jc w:val="both"/>
      </w:pPr>
    </w:p>
    <w:p w14:paraId="7CA25B78" w14:textId="7B9C0AA5" w:rsidR="00514C57" w:rsidRPr="0051081E" w:rsidRDefault="00514C57" w:rsidP="00FD3FD2">
      <w:pPr>
        <w:jc w:val="both"/>
      </w:pPr>
    </w:p>
    <w:p w14:paraId="2C51461E" w14:textId="44FBAF36" w:rsidR="00514C57" w:rsidRPr="0051081E" w:rsidRDefault="00514C57" w:rsidP="00FD3FD2">
      <w:pPr>
        <w:jc w:val="both"/>
      </w:pPr>
    </w:p>
    <w:p w14:paraId="067D7AF2" w14:textId="16E23E9A" w:rsidR="00514C57" w:rsidRPr="0051081E" w:rsidRDefault="00514C57" w:rsidP="00FD3FD2">
      <w:pPr>
        <w:jc w:val="both"/>
      </w:pPr>
    </w:p>
    <w:p w14:paraId="008865A1" w14:textId="0BAF7023" w:rsidR="00514C57" w:rsidRPr="0051081E" w:rsidRDefault="00514C57" w:rsidP="00FD3FD2">
      <w:pPr>
        <w:jc w:val="both"/>
      </w:pPr>
    </w:p>
    <w:p w14:paraId="646DAD5B" w14:textId="5EA05BB4" w:rsidR="00514C57" w:rsidRPr="0051081E" w:rsidRDefault="00514C57" w:rsidP="00FD3FD2">
      <w:pPr>
        <w:jc w:val="both"/>
      </w:pPr>
    </w:p>
    <w:p w14:paraId="48EAF03E" w14:textId="780F4AEB" w:rsidR="00514C57" w:rsidRPr="0051081E" w:rsidRDefault="00514C57" w:rsidP="00FD3FD2">
      <w:pPr>
        <w:jc w:val="both"/>
      </w:pPr>
    </w:p>
    <w:p w14:paraId="7DBA15C0" w14:textId="66E154AB" w:rsidR="00514C57" w:rsidRPr="0051081E" w:rsidRDefault="00514C57" w:rsidP="00FD3FD2">
      <w:pPr>
        <w:jc w:val="both"/>
      </w:pPr>
    </w:p>
    <w:p w14:paraId="73343ABE" w14:textId="35BE7D97" w:rsidR="00514C57" w:rsidRPr="0051081E" w:rsidRDefault="00514C57" w:rsidP="00FD3FD2">
      <w:pPr>
        <w:jc w:val="both"/>
      </w:pPr>
    </w:p>
    <w:p w14:paraId="67E4D95A" w14:textId="5173472F" w:rsidR="00514C57" w:rsidRPr="0051081E" w:rsidRDefault="00514C57" w:rsidP="00FD3FD2">
      <w:pPr>
        <w:jc w:val="both"/>
      </w:pPr>
    </w:p>
    <w:p w14:paraId="4E7EA8B8" w14:textId="6C1B8218" w:rsidR="00514C57" w:rsidRPr="0051081E" w:rsidRDefault="00514C57" w:rsidP="00FD3FD2">
      <w:pPr>
        <w:jc w:val="both"/>
      </w:pPr>
    </w:p>
    <w:p w14:paraId="765AB818" w14:textId="115567C8" w:rsidR="00514C57" w:rsidRPr="0051081E" w:rsidRDefault="00514C57" w:rsidP="00FD3FD2">
      <w:pPr>
        <w:jc w:val="both"/>
      </w:pPr>
    </w:p>
    <w:p w14:paraId="147B2F43" w14:textId="54D0DB61" w:rsidR="00514C57" w:rsidRPr="0051081E" w:rsidRDefault="00514C57" w:rsidP="00FD3FD2">
      <w:pPr>
        <w:jc w:val="both"/>
      </w:pPr>
    </w:p>
    <w:p w14:paraId="6B7D015C" w14:textId="35AA208E" w:rsidR="00514C57" w:rsidRPr="0051081E" w:rsidRDefault="00514C57" w:rsidP="00FD3FD2">
      <w:pPr>
        <w:jc w:val="both"/>
      </w:pPr>
    </w:p>
    <w:p w14:paraId="5AAFC46C" w14:textId="240F3F19" w:rsidR="00514C57" w:rsidRPr="0051081E" w:rsidRDefault="00514C57" w:rsidP="00FD3FD2">
      <w:pPr>
        <w:jc w:val="both"/>
      </w:pPr>
    </w:p>
    <w:p w14:paraId="77F47014" w14:textId="777CB2D6" w:rsidR="00514C57" w:rsidRPr="0051081E" w:rsidRDefault="00514C57" w:rsidP="00FD3FD2">
      <w:pPr>
        <w:jc w:val="both"/>
      </w:pPr>
    </w:p>
    <w:p w14:paraId="05E5BA73" w14:textId="592E873F" w:rsidR="00514C57" w:rsidRPr="0051081E" w:rsidRDefault="00514C57" w:rsidP="00FD3FD2">
      <w:pPr>
        <w:jc w:val="both"/>
      </w:pPr>
    </w:p>
    <w:p w14:paraId="2BECE75E" w14:textId="3A74CE1A" w:rsidR="00514C57" w:rsidRPr="0051081E" w:rsidRDefault="00514C57" w:rsidP="00FD3FD2">
      <w:pPr>
        <w:jc w:val="both"/>
      </w:pPr>
    </w:p>
    <w:p w14:paraId="2E1383D4" w14:textId="3DB52153" w:rsidR="00514C57" w:rsidRPr="0051081E" w:rsidRDefault="00514C57" w:rsidP="00FD3FD2">
      <w:pPr>
        <w:jc w:val="both"/>
      </w:pPr>
    </w:p>
    <w:p w14:paraId="0E930093" w14:textId="77777777" w:rsidR="006F12A7" w:rsidRPr="0051081E" w:rsidRDefault="006F12A7" w:rsidP="00FD3FD2">
      <w:pPr>
        <w:jc w:val="both"/>
      </w:pPr>
      <w:proofErr w:type="spellStart"/>
      <w:r w:rsidRPr="0051081E">
        <w:t>Validació</w:t>
      </w:r>
      <w:proofErr w:type="spellEnd"/>
      <w:r w:rsidRPr="0051081E">
        <w:t xml:space="preserve"> </w:t>
      </w:r>
      <w:proofErr w:type="spellStart"/>
      <w:r w:rsidRPr="0051081E">
        <w:t>prospectiva</w:t>
      </w:r>
      <w:proofErr w:type="spellEnd"/>
      <w:r w:rsidRPr="0051081E">
        <w:t xml:space="preserve"> d’un model de </w:t>
      </w:r>
      <w:proofErr w:type="spellStart"/>
      <w:r w:rsidRPr="0051081E">
        <w:t>supervivència</w:t>
      </w:r>
      <w:proofErr w:type="spellEnd"/>
      <w:r w:rsidRPr="0051081E">
        <w:t xml:space="preserve">, que </w:t>
      </w:r>
      <w:proofErr w:type="spellStart"/>
      <w:r w:rsidRPr="0051081E">
        <w:t>preten</w:t>
      </w:r>
      <w:proofErr w:type="spellEnd"/>
      <w:r w:rsidRPr="0051081E">
        <w:t xml:space="preserve"> </w:t>
      </w:r>
      <w:proofErr w:type="spellStart"/>
      <w:r w:rsidRPr="0051081E">
        <w:t>donar</w:t>
      </w:r>
      <w:proofErr w:type="spellEnd"/>
      <w:r w:rsidRPr="0051081E">
        <w:t xml:space="preserve"> una </w:t>
      </w:r>
      <w:proofErr w:type="spellStart"/>
      <w:r w:rsidRPr="0051081E">
        <w:t>probabilitat</w:t>
      </w:r>
      <w:proofErr w:type="spellEnd"/>
      <w:r w:rsidRPr="0051081E">
        <w:t xml:space="preserve"> de que el </w:t>
      </w:r>
      <w:proofErr w:type="spellStart"/>
      <w:r w:rsidRPr="0051081E">
        <w:t>pacient</w:t>
      </w:r>
      <w:proofErr w:type="spellEnd"/>
      <w:r w:rsidRPr="0051081E">
        <w:t xml:space="preserve"> </w:t>
      </w:r>
      <w:proofErr w:type="spellStart"/>
      <w:r w:rsidRPr="0051081E">
        <w:t>romangui</w:t>
      </w:r>
      <w:proofErr w:type="spellEnd"/>
      <w:r w:rsidRPr="0051081E">
        <w:t xml:space="preserve"> conscient </w:t>
      </w:r>
      <w:proofErr w:type="spellStart"/>
      <w:r w:rsidRPr="0051081E">
        <w:t>en</w:t>
      </w:r>
      <w:proofErr w:type="spellEnd"/>
      <w:r w:rsidRPr="0051081E">
        <w:t xml:space="preserve"> </w:t>
      </w:r>
      <w:proofErr w:type="spellStart"/>
      <w:r w:rsidRPr="0051081E">
        <w:t>funció</w:t>
      </w:r>
      <w:proofErr w:type="spellEnd"/>
      <w:r w:rsidRPr="0051081E">
        <w:t xml:space="preserve"> de la </w:t>
      </w:r>
      <w:proofErr w:type="spellStart"/>
      <w:r w:rsidRPr="0051081E">
        <w:t>dosi</w:t>
      </w:r>
      <w:proofErr w:type="spellEnd"/>
      <w:r w:rsidRPr="0051081E">
        <w:t xml:space="preserve"> de propofol (</w:t>
      </w:r>
      <w:proofErr w:type="spellStart"/>
      <w:r w:rsidRPr="0051081E">
        <w:t>Hipnotic</w:t>
      </w:r>
      <w:proofErr w:type="spellEnd"/>
      <w:r w:rsidRPr="0051081E">
        <w:t xml:space="preserve">) </w:t>
      </w:r>
      <w:proofErr w:type="spellStart"/>
      <w:r w:rsidRPr="0051081E">
        <w:t>administrada</w:t>
      </w:r>
      <w:proofErr w:type="spellEnd"/>
      <w:r w:rsidRPr="0051081E">
        <w:t>.</w:t>
      </w:r>
    </w:p>
    <w:p w14:paraId="3889C8E4" w14:textId="77777777" w:rsidR="006F12A7" w:rsidRPr="0051081E" w:rsidRDefault="006F12A7" w:rsidP="00FD3FD2">
      <w:pPr>
        <w:jc w:val="both"/>
      </w:pPr>
    </w:p>
    <w:p w14:paraId="18ECA33B" w14:textId="77777777" w:rsidR="006F12A7" w:rsidRPr="0051081E" w:rsidRDefault="006F12A7" w:rsidP="00FD3FD2">
      <w:pPr>
        <w:jc w:val="both"/>
      </w:pPr>
      <w:r w:rsidRPr="0051081E">
        <w:t xml:space="preserve">Loss of consciousness refers to a </w:t>
      </w:r>
      <w:r w:rsidRPr="0051081E">
        <w:rPr>
          <w:b/>
          <w:bCs/>
        </w:rPr>
        <w:t>state in which an individual lacks normal awareness of self and the surrounding environment.</w:t>
      </w:r>
      <w:r w:rsidRPr="0051081E">
        <w:t xml:space="preserve"> The patient is not responsive and will not react to any activity or stimulation. Syncope is the medical term for temporary loss of consciousness.</w:t>
      </w:r>
    </w:p>
    <w:p w14:paraId="493EBE16" w14:textId="77777777" w:rsidR="006F12A7" w:rsidRPr="0051081E" w:rsidRDefault="006F12A7" w:rsidP="00FD3FD2">
      <w:pPr>
        <w:jc w:val="both"/>
      </w:pPr>
    </w:p>
    <w:p w14:paraId="070F3FEA" w14:textId="77777777" w:rsidR="006F12A7" w:rsidRPr="0051081E" w:rsidRDefault="006F12A7" w:rsidP="00FD3FD2">
      <w:pPr>
        <w:jc w:val="both"/>
      </w:pPr>
    </w:p>
    <w:p w14:paraId="6F13B964" w14:textId="77777777" w:rsidR="006F12A7" w:rsidRPr="0051081E" w:rsidRDefault="006F12A7" w:rsidP="00FD3FD2">
      <w:pPr>
        <w:jc w:val="both"/>
      </w:pPr>
    </w:p>
    <w:p w14:paraId="62BC12CF" w14:textId="77777777" w:rsidR="006F12A7" w:rsidRPr="0051081E" w:rsidRDefault="006F12A7" w:rsidP="00FD3FD2">
      <w:pPr>
        <w:jc w:val="both"/>
      </w:pPr>
    </w:p>
    <w:p w14:paraId="642A752D" w14:textId="77777777" w:rsidR="006F12A7" w:rsidRPr="0051081E" w:rsidRDefault="006F12A7" w:rsidP="00FD3FD2">
      <w:pPr>
        <w:jc w:val="both"/>
      </w:pPr>
    </w:p>
    <w:p w14:paraId="2707AF5D" w14:textId="226F0E37" w:rsidR="00514C57" w:rsidRPr="0051081E" w:rsidRDefault="00514C57" w:rsidP="00FD3FD2">
      <w:pPr>
        <w:jc w:val="both"/>
      </w:pPr>
    </w:p>
    <w:sectPr w:rsidR="00514C57" w:rsidRPr="0051081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ARC PALOMER CADENAS" w:date="2021-12-09T12:41:00Z" w:initials="MPC">
    <w:p w14:paraId="127E6B3C" w14:textId="150C9114" w:rsidR="00A64EE6" w:rsidRDefault="00A64EE6">
      <w:pPr>
        <w:pStyle w:val="CommentText"/>
      </w:pPr>
      <w:r>
        <w:rPr>
          <w:rStyle w:val="CommentReference"/>
        </w:rPr>
        <w:annotationRef/>
      </w:r>
      <w:proofErr w:type="spellStart"/>
      <w:r>
        <w:t>Això</w:t>
      </w:r>
      <w:proofErr w:type="spellEnd"/>
      <w:r>
        <w:t xml:space="preserve"> </w:t>
      </w:r>
      <w:proofErr w:type="spellStart"/>
      <w:r>
        <w:t>és</w:t>
      </w:r>
      <w:proofErr w:type="spellEnd"/>
      <w:r>
        <w:t xml:space="preserve"> el que </w:t>
      </w:r>
      <w:proofErr w:type="spellStart"/>
      <w:r>
        <w:t>fica</w:t>
      </w:r>
      <w:proofErr w:type="spellEnd"/>
      <w:r>
        <w:t xml:space="preserve"> </w:t>
      </w:r>
      <w:proofErr w:type="spellStart"/>
      <w:r>
        <w:t>als</w:t>
      </w:r>
      <w:proofErr w:type="spellEnd"/>
      <w:r>
        <w:t xml:space="preserve"> </w:t>
      </w:r>
      <w:proofErr w:type="spellStart"/>
      <w:r>
        <w:t>altres</w:t>
      </w:r>
      <w:proofErr w:type="spellEnd"/>
      <w:r>
        <w:t xml:space="preserve"> TFG, es que </w:t>
      </w:r>
      <w:proofErr w:type="spellStart"/>
      <w:r>
        <w:t>és</w:t>
      </w:r>
      <w:proofErr w:type="spellEnd"/>
      <w:r>
        <w:t xml:space="preserve"> el </w:t>
      </w:r>
      <w:proofErr w:type="spellStart"/>
      <w:r>
        <w:t>grup</w:t>
      </w:r>
      <w:proofErr w:type="spellEnd"/>
      <w:r>
        <w:t xml:space="preserve"> de </w:t>
      </w:r>
      <w:proofErr w:type="spellStart"/>
      <w:r>
        <w:t>treball</w:t>
      </w:r>
      <w:proofErr w:type="spellEnd"/>
      <w:r>
        <w:t xml:space="preserve"> del </w:t>
      </w:r>
      <w:proofErr w:type="spellStart"/>
      <w:r>
        <w:t>gambús</w:t>
      </w:r>
      <w:proofErr w:type="spellEnd"/>
      <w:r>
        <w:t>?</w:t>
      </w:r>
    </w:p>
  </w:comment>
  <w:comment w:id="10" w:author="MARC PALOMER CADENAS" w:date="2021-11-03T12:29:00Z" w:initials="MPC">
    <w:p w14:paraId="20565AB5" w14:textId="79AC930A" w:rsidR="00F121FE" w:rsidRDefault="00F121FE">
      <w:pPr>
        <w:pStyle w:val="CommentText"/>
      </w:pPr>
      <w:r>
        <w:rPr>
          <w:rStyle w:val="CommentReference"/>
        </w:rPr>
        <w:annotationRef/>
      </w:r>
      <w:proofErr w:type="spellStart"/>
      <w:r>
        <w:t>Segur</w:t>
      </w:r>
      <w:proofErr w:type="spellEnd"/>
      <w:r>
        <w:t>?</w:t>
      </w:r>
      <w:r w:rsidR="00FD3FD2">
        <w:t xml:space="preserve"> P</w:t>
      </w:r>
      <w:proofErr w:type="spellStart"/>
      <w:r w:rsidR="00FD3FD2">
        <w:t>reguntar</w:t>
      </w:r>
      <w:proofErr w:type="spellEnd"/>
      <w:r w:rsidR="00FD3FD2">
        <w:t xml:space="preserve"> </w:t>
      </w:r>
      <w:proofErr w:type="spellStart"/>
      <w:r w:rsidR="00FD3FD2">
        <w:t>gambus</w:t>
      </w:r>
      <w:proofErr w:type="spellEnd"/>
    </w:p>
    <w:p w14:paraId="6C91E1A0" w14:textId="77777777" w:rsidR="00FD3FD2" w:rsidRDefault="00FD3FD2">
      <w:pPr>
        <w:pStyle w:val="CommentText"/>
      </w:pPr>
    </w:p>
    <w:p w14:paraId="399E148E" w14:textId="7A7973A4" w:rsidR="00F121FE" w:rsidRDefault="00F121FE">
      <w:pPr>
        <w:pStyle w:val="CommentText"/>
      </w:pPr>
    </w:p>
  </w:comment>
  <w:comment w:id="11" w:author="MARC PALOMER CADENAS" w:date="2021-11-03T12:38:00Z" w:initials="MPC">
    <w:p w14:paraId="5901F689" w14:textId="77777777" w:rsidR="00FD3FD2" w:rsidRDefault="00FD3FD2" w:rsidP="00FD3FD2">
      <w:pPr>
        <w:rPr>
          <w:color w:val="000000"/>
          <w:shd w:val="clear" w:color="auto" w:fill="FFFFFF"/>
        </w:rPr>
      </w:pPr>
      <w:r>
        <w:rPr>
          <w:rStyle w:val="CommentReference"/>
        </w:rPr>
        <w:annotationRef/>
      </w:r>
      <w:proofErr w:type="spellStart"/>
      <w:r>
        <w:rPr>
          <w:color w:val="000000"/>
          <w:shd w:val="clear" w:color="auto" w:fill="FFFFFF"/>
        </w:rPr>
        <w:t>Aqui</w:t>
      </w:r>
      <w:proofErr w:type="spellEnd"/>
      <w:r>
        <w:rPr>
          <w:color w:val="000000"/>
          <w:shd w:val="clear" w:color="auto" w:fill="FFFFFF"/>
        </w:rPr>
        <w:t xml:space="preserve"> </w:t>
      </w:r>
      <w:proofErr w:type="spellStart"/>
      <w:r>
        <w:rPr>
          <w:color w:val="000000"/>
          <w:shd w:val="clear" w:color="auto" w:fill="FFFFFF"/>
        </w:rPr>
        <w:t>parlar</w:t>
      </w:r>
      <w:proofErr w:type="spellEnd"/>
      <w:r>
        <w:rPr>
          <w:color w:val="000000"/>
          <w:shd w:val="clear" w:color="auto" w:fill="FFFFFF"/>
        </w:rPr>
        <w:t xml:space="preserve"> del </w:t>
      </w:r>
      <w:proofErr w:type="spellStart"/>
      <w:r>
        <w:rPr>
          <w:color w:val="000000"/>
          <w:shd w:val="clear" w:color="auto" w:fill="FFFFFF"/>
        </w:rPr>
        <w:t>desacoplament</w:t>
      </w:r>
      <w:proofErr w:type="spellEnd"/>
      <w:r>
        <w:rPr>
          <w:color w:val="000000"/>
          <w:shd w:val="clear" w:color="auto" w:fill="FFFFFF"/>
        </w:rPr>
        <w:t xml:space="preserve"> entre regions </w:t>
      </w:r>
      <w:proofErr w:type="spellStart"/>
      <w:r>
        <w:rPr>
          <w:color w:val="000000"/>
          <w:shd w:val="clear" w:color="auto" w:fill="FFFFFF"/>
        </w:rPr>
        <w:t>corticals</w:t>
      </w:r>
      <w:proofErr w:type="spellEnd"/>
      <w:r>
        <w:rPr>
          <w:color w:val="000000"/>
          <w:shd w:val="clear" w:color="auto" w:fill="FFFFFF"/>
        </w:rPr>
        <w:t xml:space="preserve"> </w:t>
      </w:r>
      <w:proofErr w:type="spellStart"/>
      <w:r>
        <w:rPr>
          <w:color w:val="000000"/>
          <w:shd w:val="clear" w:color="auto" w:fill="FFFFFF"/>
        </w:rPr>
        <w:t>i</w:t>
      </w:r>
      <w:proofErr w:type="spellEnd"/>
      <w:r>
        <w:rPr>
          <w:color w:val="000000"/>
          <w:shd w:val="clear" w:color="auto" w:fill="FFFFFF"/>
        </w:rPr>
        <w:t xml:space="preserve"> </w:t>
      </w:r>
      <w:proofErr w:type="spellStart"/>
      <w:r>
        <w:rPr>
          <w:color w:val="000000"/>
          <w:shd w:val="clear" w:color="auto" w:fill="FFFFFF"/>
        </w:rPr>
        <w:t>subcorticals</w:t>
      </w:r>
      <w:proofErr w:type="spellEnd"/>
      <w:r>
        <w:rPr>
          <w:color w:val="000000"/>
          <w:shd w:val="clear" w:color="auto" w:fill="FFFFFF"/>
        </w:rPr>
        <w:t xml:space="preserve"> </w:t>
      </w:r>
      <w:proofErr w:type="spellStart"/>
      <w:r>
        <w:rPr>
          <w:color w:val="000000"/>
          <w:shd w:val="clear" w:color="auto" w:fill="FFFFFF"/>
        </w:rPr>
        <w:t>i</w:t>
      </w:r>
      <w:proofErr w:type="spellEnd"/>
      <w:r>
        <w:rPr>
          <w:color w:val="000000"/>
          <w:shd w:val="clear" w:color="auto" w:fill="FFFFFF"/>
        </w:rPr>
        <w:t xml:space="preserve"> tot </w:t>
      </w:r>
      <w:proofErr w:type="spellStart"/>
      <w:r>
        <w:rPr>
          <w:color w:val="000000"/>
          <w:shd w:val="clear" w:color="auto" w:fill="FFFFFF"/>
        </w:rPr>
        <w:t>aixo</w:t>
      </w:r>
      <w:proofErr w:type="spellEnd"/>
      <w:r>
        <w:rPr>
          <w:color w:val="000000"/>
          <w:shd w:val="clear" w:color="auto" w:fill="FFFFFF"/>
        </w:rPr>
        <w:t xml:space="preserve">, </w:t>
      </w:r>
      <w:proofErr w:type="spellStart"/>
      <w:r>
        <w:rPr>
          <w:color w:val="000000"/>
          <w:shd w:val="clear" w:color="auto" w:fill="FFFFFF"/>
        </w:rPr>
        <w:t>preguntar</w:t>
      </w:r>
      <w:proofErr w:type="spellEnd"/>
      <w:r>
        <w:rPr>
          <w:color w:val="000000"/>
          <w:shd w:val="clear" w:color="auto" w:fill="FFFFFF"/>
        </w:rPr>
        <w:t xml:space="preserve"> </w:t>
      </w:r>
      <w:proofErr w:type="spellStart"/>
      <w:r>
        <w:rPr>
          <w:color w:val="000000"/>
          <w:shd w:val="clear" w:color="auto" w:fill="FFFFFF"/>
        </w:rPr>
        <w:t>gambús</w:t>
      </w:r>
      <w:proofErr w:type="spellEnd"/>
    </w:p>
    <w:p w14:paraId="51A394D2" w14:textId="3B5BDC62" w:rsidR="00FD3FD2" w:rsidRDefault="00FD3FD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7E6B3C" w15:done="0"/>
  <w15:commentEx w15:paraId="399E148E" w15:done="0"/>
  <w15:commentEx w15:paraId="51A394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C7815" w16cex:dateUtc="2021-12-09T11:41:00Z"/>
  <w16cex:commentExtensible w16cex:durableId="252CFF27" w16cex:dateUtc="2021-11-03T11:29:00Z"/>
  <w16cex:commentExtensible w16cex:durableId="252D012D" w16cex:dateUtc="2021-11-03T11: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7E6B3C" w16cid:durableId="255C7815"/>
  <w16cid:commentId w16cid:paraId="399E148E" w16cid:durableId="252CFF27"/>
  <w16cid:commentId w16cid:paraId="51A394D2" w16cid:durableId="252D01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65744"/>
    <w:multiLevelType w:val="hybridMultilevel"/>
    <w:tmpl w:val="0FAA564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6B075E"/>
    <w:multiLevelType w:val="multilevel"/>
    <w:tmpl w:val="51E2AB26"/>
    <w:lvl w:ilvl="0">
      <w:start w:val="1"/>
      <w:numFmt w:val="decimal"/>
      <w:pStyle w:val="Heading1"/>
      <w:lvlText w:val="%1."/>
      <w:lvlJc w:val="left"/>
      <w:pPr>
        <w:ind w:left="432" w:hanging="432"/>
      </w:pPr>
      <w:rPr>
        <w:rFonts w:asciiTheme="majorHAnsi" w:eastAsiaTheme="majorEastAsia" w:hAnsiTheme="majorHAnsi" w:cstheme="majorBidi"/>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ACD004B"/>
    <w:multiLevelType w:val="multilevel"/>
    <w:tmpl w:val="BCF22C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8C7061"/>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FC491A"/>
    <w:multiLevelType w:val="hybridMultilevel"/>
    <w:tmpl w:val="479A538E"/>
    <w:lvl w:ilvl="0" w:tplc="3BAA3AF6">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903C45"/>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F1B26F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6"/>
  </w:num>
  <w:num w:numId="4">
    <w:abstractNumId w:val="5"/>
  </w:num>
  <w:num w:numId="5">
    <w:abstractNumId w:val="3"/>
  </w:num>
  <w:num w:numId="6">
    <w:abstractNumId w:val="1"/>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C PALOMER CADENAS">
    <w15:presenceInfo w15:providerId="AD" w15:userId="S::mpalomca33@alumnes.ub.edu::27693d53-4fb2-4b56-ad95-3133f8e878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75C"/>
    <w:rsid w:val="00110F27"/>
    <w:rsid w:val="00123B49"/>
    <w:rsid w:val="00162B5C"/>
    <w:rsid w:val="00177D64"/>
    <w:rsid w:val="001C4B25"/>
    <w:rsid w:val="0020319C"/>
    <w:rsid w:val="00243BF8"/>
    <w:rsid w:val="002553D8"/>
    <w:rsid w:val="0026239E"/>
    <w:rsid w:val="0026575C"/>
    <w:rsid w:val="00381FF6"/>
    <w:rsid w:val="00397DEC"/>
    <w:rsid w:val="003C3E8F"/>
    <w:rsid w:val="003D0FBA"/>
    <w:rsid w:val="00423B7D"/>
    <w:rsid w:val="004566C1"/>
    <w:rsid w:val="00492DDB"/>
    <w:rsid w:val="004B2717"/>
    <w:rsid w:val="004E31F4"/>
    <w:rsid w:val="0051081E"/>
    <w:rsid w:val="00514C57"/>
    <w:rsid w:val="005452B9"/>
    <w:rsid w:val="00556C1D"/>
    <w:rsid w:val="005A68BE"/>
    <w:rsid w:val="00610681"/>
    <w:rsid w:val="00630D32"/>
    <w:rsid w:val="0064679D"/>
    <w:rsid w:val="00652E3F"/>
    <w:rsid w:val="006F12A7"/>
    <w:rsid w:val="00787DC2"/>
    <w:rsid w:val="0079570E"/>
    <w:rsid w:val="007C1EBE"/>
    <w:rsid w:val="007C6B65"/>
    <w:rsid w:val="00832321"/>
    <w:rsid w:val="0085469D"/>
    <w:rsid w:val="00860C6C"/>
    <w:rsid w:val="00894F3C"/>
    <w:rsid w:val="008A3F0E"/>
    <w:rsid w:val="008F1375"/>
    <w:rsid w:val="008F6D61"/>
    <w:rsid w:val="00944C52"/>
    <w:rsid w:val="00980BDB"/>
    <w:rsid w:val="009D27E3"/>
    <w:rsid w:val="009F6E83"/>
    <w:rsid w:val="00A60159"/>
    <w:rsid w:val="00A64EE6"/>
    <w:rsid w:val="00AD5841"/>
    <w:rsid w:val="00AD64F7"/>
    <w:rsid w:val="00AE6B27"/>
    <w:rsid w:val="00B7690C"/>
    <w:rsid w:val="00BC7230"/>
    <w:rsid w:val="00BD5217"/>
    <w:rsid w:val="00BE3C79"/>
    <w:rsid w:val="00C32249"/>
    <w:rsid w:val="00C51B33"/>
    <w:rsid w:val="00C63C5F"/>
    <w:rsid w:val="00CB6C0D"/>
    <w:rsid w:val="00D044B5"/>
    <w:rsid w:val="00D044F6"/>
    <w:rsid w:val="00E17BB2"/>
    <w:rsid w:val="00E643F0"/>
    <w:rsid w:val="00EE1421"/>
    <w:rsid w:val="00EF1E41"/>
    <w:rsid w:val="00F01472"/>
    <w:rsid w:val="00F121FE"/>
    <w:rsid w:val="00F70FD3"/>
    <w:rsid w:val="00FD3FD2"/>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105D"/>
  <w15:chartTrackingRefBased/>
  <w15:docId w15:val="{9BC8B525-8973-EF4C-9572-A0BDE6DCD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70E"/>
    <w:rPr>
      <w:rFonts w:ascii="Times New Roman" w:eastAsia="Times New Roman" w:hAnsi="Times New Roman" w:cs="Times New Roman"/>
      <w:lang w:val="en-GB" w:eastAsia="en-GB"/>
    </w:rPr>
  </w:style>
  <w:style w:type="paragraph" w:styleId="Heading1">
    <w:name w:val="heading 1"/>
    <w:basedOn w:val="Normal"/>
    <w:next w:val="Normal"/>
    <w:link w:val="Heading1Char"/>
    <w:uiPriority w:val="9"/>
    <w:qFormat/>
    <w:rsid w:val="00980BDB"/>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0BDB"/>
    <w:pPr>
      <w:keepNext/>
      <w:keepLines/>
      <w:numPr>
        <w:ilvl w:val="1"/>
        <w:numId w:val="6"/>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0BDB"/>
    <w:pPr>
      <w:keepNext/>
      <w:keepLines/>
      <w:numPr>
        <w:ilvl w:val="2"/>
        <w:numId w:val="6"/>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80BDB"/>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10F27"/>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10F27"/>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10F27"/>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10F27"/>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10F27"/>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D61"/>
    <w:pPr>
      <w:ind w:left="720"/>
      <w:contextualSpacing/>
    </w:pPr>
  </w:style>
  <w:style w:type="paragraph" w:styleId="NormalWeb">
    <w:name w:val="Normal (Web)"/>
    <w:basedOn w:val="Normal"/>
    <w:uiPriority w:val="99"/>
    <w:semiHidden/>
    <w:unhideWhenUsed/>
    <w:rsid w:val="008F6D61"/>
    <w:pPr>
      <w:spacing w:before="100" w:beforeAutospacing="1" w:after="100" w:afterAutospacing="1"/>
    </w:pPr>
    <w:rPr>
      <w:lang w:val="en-ES"/>
    </w:rPr>
  </w:style>
  <w:style w:type="character" w:customStyle="1" w:styleId="Heading1Char">
    <w:name w:val="Heading 1 Char"/>
    <w:basedOn w:val="DefaultParagraphFont"/>
    <w:link w:val="Heading1"/>
    <w:uiPriority w:val="9"/>
    <w:rsid w:val="00980BDB"/>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980BDB"/>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980BDB"/>
    <w:rPr>
      <w:rFonts w:asciiTheme="majorHAnsi" w:eastAsiaTheme="majorEastAsia" w:hAnsiTheme="majorHAnsi" w:cstheme="majorBidi"/>
      <w:color w:val="1F3763" w:themeColor="accent1" w:themeShade="7F"/>
      <w:lang w:val="en-GB"/>
    </w:rPr>
  </w:style>
  <w:style w:type="character" w:customStyle="1" w:styleId="Heading4Char">
    <w:name w:val="Heading 4 Char"/>
    <w:basedOn w:val="DefaultParagraphFont"/>
    <w:link w:val="Heading4"/>
    <w:uiPriority w:val="9"/>
    <w:rsid w:val="00980BDB"/>
    <w:rPr>
      <w:rFonts w:asciiTheme="majorHAnsi" w:eastAsiaTheme="majorEastAsia" w:hAnsiTheme="majorHAnsi" w:cstheme="majorBidi"/>
      <w:i/>
      <w:iCs/>
      <w:color w:val="2F5496" w:themeColor="accent1" w:themeShade="BF"/>
      <w:lang w:val="en-GB"/>
    </w:rPr>
  </w:style>
  <w:style w:type="paragraph" w:styleId="TOCHeading">
    <w:name w:val="TOC Heading"/>
    <w:basedOn w:val="Heading1"/>
    <w:next w:val="Normal"/>
    <w:uiPriority w:val="39"/>
    <w:unhideWhenUsed/>
    <w:qFormat/>
    <w:rsid w:val="00980BD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80BDB"/>
    <w:pPr>
      <w:spacing w:before="120" w:after="120"/>
    </w:pPr>
    <w:rPr>
      <w:rFonts w:cstheme="minorHAnsi"/>
      <w:b/>
      <w:bCs/>
      <w:caps/>
      <w:sz w:val="20"/>
      <w:szCs w:val="20"/>
    </w:rPr>
  </w:style>
  <w:style w:type="paragraph" w:styleId="TOC2">
    <w:name w:val="toc 2"/>
    <w:basedOn w:val="Normal"/>
    <w:next w:val="Normal"/>
    <w:autoRedefine/>
    <w:uiPriority w:val="39"/>
    <w:unhideWhenUsed/>
    <w:rsid w:val="00980BDB"/>
    <w:pPr>
      <w:ind w:left="240"/>
    </w:pPr>
    <w:rPr>
      <w:rFonts w:cstheme="minorHAnsi"/>
      <w:smallCaps/>
      <w:sz w:val="20"/>
      <w:szCs w:val="20"/>
    </w:rPr>
  </w:style>
  <w:style w:type="paragraph" w:styleId="TOC3">
    <w:name w:val="toc 3"/>
    <w:basedOn w:val="Normal"/>
    <w:next w:val="Normal"/>
    <w:autoRedefine/>
    <w:uiPriority w:val="39"/>
    <w:unhideWhenUsed/>
    <w:rsid w:val="00980BDB"/>
    <w:pPr>
      <w:ind w:left="480"/>
    </w:pPr>
    <w:rPr>
      <w:rFonts w:cstheme="minorHAnsi"/>
      <w:i/>
      <w:iCs/>
      <w:sz w:val="20"/>
      <w:szCs w:val="20"/>
    </w:rPr>
  </w:style>
  <w:style w:type="character" w:styleId="Hyperlink">
    <w:name w:val="Hyperlink"/>
    <w:basedOn w:val="DefaultParagraphFont"/>
    <w:uiPriority w:val="99"/>
    <w:unhideWhenUsed/>
    <w:rsid w:val="00980BDB"/>
    <w:rPr>
      <w:color w:val="0563C1" w:themeColor="hyperlink"/>
      <w:u w:val="single"/>
    </w:rPr>
  </w:style>
  <w:style w:type="paragraph" w:styleId="TOC4">
    <w:name w:val="toc 4"/>
    <w:basedOn w:val="Normal"/>
    <w:next w:val="Normal"/>
    <w:autoRedefine/>
    <w:uiPriority w:val="39"/>
    <w:semiHidden/>
    <w:unhideWhenUsed/>
    <w:rsid w:val="00980BDB"/>
    <w:pPr>
      <w:ind w:left="720"/>
    </w:pPr>
    <w:rPr>
      <w:rFonts w:cstheme="minorHAnsi"/>
      <w:sz w:val="18"/>
      <w:szCs w:val="18"/>
    </w:rPr>
  </w:style>
  <w:style w:type="paragraph" w:styleId="TOC5">
    <w:name w:val="toc 5"/>
    <w:basedOn w:val="Normal"/>
    <w:next w:val="Normal"/>
    <w:autoRedefine/>
    <w:uiPriority w:val="39"/>
    <w:semiHidden/>
    <w:unhideWhenUsed/>
    <w:rsid w:val="00980BDB"/>
    <w:pPr>
      <w:ind w:left="960"/>
    </w:pPr>
    <w:rPr>
      <w:rFonts w:cstheme="minorHAnsi"/>
      <w:sz w:val="18"/>
      <w:szCs w:val="18"/>
    </w:rPr>
  </w:style>
  <w:style w:type="paragraph" w:styleId="TOC6">
    <w:name w:val="toc 6"/>
    <w:basedOn w:val="Normal"/>
    <w:next w:val="Normal"/>
    <w:autoRedefine/>
    <w:uiPriority w:val="39"/>
    <w:semiHidden/>
    <w:unhideWhenUsed/>
    <w:rsid w:val="00980BDB"/>
    <w:pPr>
      <w:ind w:left="1200"/>
    </w:pPr>
    <w:rPr>
      <w:rFonts w:cstheme="minorHAnsi"/>
      <w:sz w:val="18"/>
      <w:szCs w:val="18"/>
    </w:rPr>
  </w:style>
  <w:style w:type="paragraph" w:styleId="TOC7">
    <w:name w:val="toc 7"/>
    <w:basedOn w:val="Normal"/>
    <w:next w:val="Normal"/>
    <w:autoRedefine/>
    <w:uiPriority w:val="39"/>
    <w:semiHidden/>
    <w:unhideWhenUsed/>
    <w:rsid w:val="00980BDB"/>
    <w:pPr>
      <w:ind w:left="1440"/>
    </w:pPr>
    <w:rPr>
      <w:rFonts w:cstheme="minorHAnsi"/>
      <w:sz w:val="18"/>
      <w:szCs w:val="18"/>
    </w:rPr>
  </w:style>
  <w:style w:type="paragraph" w:styleId="TOC8">
    <w:name w:val="toc 8"/>
    <w:basedOn w:val="Normal"/>
    <w:next w:val="Normal"/>
    <w:autoRedefine/>
    <w:uiPriority w:val="39"/>
    <w:semiHidden/>
    <w:unhideWhenUsed/>
    <w:rsid w:val="00980BDB"/>
    <w:pPr>
      <w:ind w:left="1680"/>
    </w:pPr>
    <w:rPr>
      <w:rFonts w:cstheme="minorHAnsi"/>
      <w:sz w:val="18"/>
      <w:szCs w:val="18"/>
    </w:rPr>
  </w:style>
  <w:style w:type="paragraph" w:styleId="TOC9">
    <w:name w:val="toc 9"/>
    <w:basedOn w:val="Normal"/>
    <w:next w:val="Normal"/>
    <w:autoRedefine/>
    <w:uiPriority w:val="39"/>
    <w:semiHidden/>
    <w:unhideWhenUsed/>
    <w:rsid w:val="00980BDB"/>
    <w:pPr>
      <w:ind w:left="1920"/>
    </w:pPr>
    <w:rPr>
      <w:rFonts w:cstheme="minorHAnsi"/>
      <w:sz w:val="18"/>
      <w:szCs w:val="18"/>
    </w:rPr>
  </w:style>
  <w:style w:type="character" w:customStyle="1" w:styleId="Heading5Char">
    <w:name w:val="Heading 5 Char"/>
    <w:basedOn w:val="DefaultParagraphFont"/>
    <w:link w:val="Heading5"/>
    <w:uiPriority w:val="9"/>
    <w:semiHidden/>
    <w:rsid w:val="00110F27"/>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110F27"/>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110F27"/>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110F27"/>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110F27"/>
    <w:rPr>
      <w:rFonts w:asciiTheme="majorHAnsi" w:eastAsiaTheme="majorEastAsia" w:hAnsiTheme="majorHAnsi" w:cstheme="majorBidi"/>
      <w:i/>
      <w:iCs/>
      <w:color w:val="272727" w:themeColor="text1" w:themeTint="D8"/>
      <w:sz w:val="21"/>
      <w:szCs w:val="21"/>
      <w:lang w:val="en-GB"/>
    </w:rPr>
  </w:style>
  <w:style w:type="character" w:styleId="Emphasis">
    <w:name w:val="Emphasis"/>
    <w:basedOn w:val="DefaultParagraphFont"/>
    <w:uiPriority w:val="20"/>
    <w:qFormat/>
    <w:rsid w:val="004566C1"/>
    <w:rPr>
      <w:i/>
      <w:iCs/>
    </w:rPr>
  </w:style>
  <w:style w:type="character" w:styleId="UnresolvedMention">
    <w:name w:val="Unresolved Mention"/>
    <w:basedOn w:val="DefaultParagraphFont"/>
    <w:uiPriority w:val="99"/>
    <w:semiHidden/>
    <w:unhideWhenUsed/>
    <w:rsid w:val="00556C1D"/>
    <w:rPr>
      <w:color w:val="605E5C"/>
      <w:shd w:val="clear" w:color="auto" w:fill="E1DFDD"/>
    </w:rPr>
  </w:style>
  <w:style w:type="paragraph" w:customStyle="1" w:styleId="chapter-para">
    <w:name w:val="chapter-para"/>
    <w:basedOn w:val="Normal"/>
    <w:rsid w:val="005A68BE"/>
    <w:pPr>
      <w:spacing w:before="100" w:beforeAutospacing="1" w:after="100" w:afterAutospacing="1"/>
    </w:pPr>
    <w:rPr>
      <w:lang w:val="en-ES"/>
    </w:rPr>
  </w:style>
  <w:style w:type="paragraph" w:styleId="TableofFigures">
    <w:name w:val="table of figures"/>
    <w:basedOn w:val="Normal"/>
    <w:next w:val="Normal"/>
    <w:uiPriority w:val="99"/>
    <w:unhideWhenUsed/>
    <w:rsid w:val="00C63C5F"/>
    <w:rPr>
      <w:rFonts w:asciiTheme="minorHAnsi" w:hAnsiTheme="minorHAnsi" w:cstheme="minorHAnsi"/>
      <w:i/>
      <w:iCs/>
      <w:sz w:val="20"/>
      <w:szCs w:val="20"/>
    </w:rPr>
  </w:style>
  <w:style w:type="paragraph" w:styleId="Caption">
    <w:name w:val="caption"/>
    <w:basedOn w:val="Normal"/>
    <w:next w:val="Normal"/>
    <w:uiPriority w:val="35"/>
    <w:unhideWhenUsed/>
    <w:qFormat/>
    <w:rsid w:val="00243BF8"/>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F121FE"/>
    <w:rPr>
      <w:sz w:val="16"/>
      <w:szCs w:val="16"/>
    </w:rPr>
  </w:style>
  <w:style w:type="paragraph" w:styleId="CommentText">
    <w:name w:val="annotation text"/>
    <w:basedOn w:val="Normal"/>
    <w:link w:val="CommentTextChar"/>
    <w:uiPriority w:val="99"/>
    <w:semiHidden/>
    <w:unhideWhenUsed/>
    <w:rsid w:val="00F121FE"/>
    <w:rPr>
      <w:sz w:val="20"/>
      <w:szCs w:val="20"/>
    </w:rPr>
  </w:style>
  <w:style w:type="character" w:customStyle="1" w:styleId="CommentTextChar">
    <w:name w:val="Comment Text Char"/>
    <w:basedOn w:val="DefaultParagraphFont"/>
    <w:link w:val="CommentText"/>
    <w:uiPriority w:val="99"/>
    <w:semiHidden/>
    <w:rsid w:val="00F121FE"/>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F121FE"/>
    <w:rPr>
      <w:b/>
      <w:bCs/>
    </w:rPr>
  </w:style>
  <w:style w:type="character" w:customStyle="1" w:styleId="CommentSubjectChar">
    <w:name w:val="Comment Subject Char"/>
    <w:basedOn w:val="CommentTextChar"/>
    <w:link w:val="CommentSubject"/>
    <w:uiPriority w:val="99"/>
    <w:semiHidden/>
    <w:rsid w:val="00F121FE"/>
    <w:rPr>
      <w:rFonts w:ascii="Times New Roman" w:eastAsia="Times New Roman" w:hAnsi="Times New Roman" w:cs="Times New Roman"/>
      <w:b/>
      <w:bCs/>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14313">
      <w:bodyDiv w:val="1"/>
      <w:marLeft w:val="0"/>
      <w:marRight w:val="0"/>
      <w:marTop w:val="0"/>
      <w:marBottom w:val="0"/>
      <w:divBdr>
        <w:top w:val="none" w:sz="0" w:space="0" w:color="auto"/>
        <w:left w:val="none" w:sz="0" w:space="0" w:color="auto"/>
        <w:bottom w:val="none" w:sz="0" w:space="0" w:color="auto"/>
        <w:right w:val="none" w:sz="0" w:space="0" w:color="auto"/>
      </w:divBdr>
    </w:div>
    <w:div w:id="258028939">
      <w:bodyDiv w:val="1"/>
      <w:marLeft w:val="0"/>
      <w:marRight w:val="0"/>
      <w:marTop w:val="0"/>
      <w:marBottom w:val="0"/>
      <w:divBdr>
        <w:top w:val="none" w:sz="0" w:space="0" w:color="auto"/>
        <w:left w:val="none" w:sz="0" w:space="0" w:color="auto"/>
        <w:bottom w:val="none" w:sz="0" w:space="0" w:color="auto"/>
        <w:right w:val="none" w:sz="0" w:space="0" w:color="auto"/>
      </w:divBdr>
    </w:div>
    <w:div w:id="328870269">
      <w:bodyDiv w:val="1"/>
      <w:marLeft w:val="0"/>
      <w:marRight w:val="0"/>
      <w:marTop w:val="0"/>
      <w:marBottom w:val="0"/>
      <w:divBdr>
        <w:top w:val="none" w:sz="0" w:space="0" w:color="auto"/>
        <w:left w:val="none" w:sz="0" w:space="0" w:color="auto"/>
        <w:bottom w:val="none" w:sz="0" w:space="0" w:color="auto"/>
        <w:right w:val="none" w:sz="0" w:space="0" w:color="auto"/>
      </w:divBdr>
    </w:div>
    <w:div w:id="740518188">
      <w:bodyDiv w:val="1"/>
      <w:marLeft w:val="0"/>
      <w:marRight w:val="0"/>
      <w:marTop w:val="0"/>
      <w:marBottom w:val="0"/>
      <w:divBdr>
        <w:top w:val="none" w:sz="0" w:space="0" w:color="auto"/>
        <w:left w:val="none" w:sz="0" w:space="0" w:color="auto"/>
        <w:bottom w:val="none" w:sz="0" w:space="0" w:color="auto"/>
        <w:right w:val="none" w:sz="0" w:space="0" w:color="auto"/>
      </w:divBdr>
    </w:div>
    <w:div w:id="920262942">
      <w:bodyDiv w:val="1"/>
      <w:marLeft w:val="0"/>
      <w:marRight w:val="0"/>
      <w:marTop w:val="0"/>
      <w:marBottom w:val="0"/>
      <w:divBdr>
        <w:top w:val="none" w:sz="0" w:space="0" w:color="auto"/>
        <w:left w:val="none" w:sz="0" w:space="0" w:color="auto"/>
        <w:bottom w:val="none" w:sz="0" w:space="0" w:color="auto"/>
        <w:right w:val="none" w:sz="0" w:space="0" w:color="auto"/>
      </w:divBdr>
    </w:div>
    <w:div w:id="950088791">
      <w:bodyDiv w:val="1"/>
      <w:marLeft w:val="0"/>
      <w:marRight w:val="0"/>
      <w:marTop w:val="0"/>
      <w:marBottom w:val="0"/>
      <w:divBdr>
        <w:top w:val="none" w:sz="0" w:space="0" w:color="auto"/>
        <w:left w:val="none" w:sz="0" w:space="0" w:color="auto"/>
        <w:bottom w:val="none" w:sz="0" w:space="0" w:color="auto"/>
        <w:right w:val="none" w:sz="0" w:space="0" w:color="auto"/>
      </w:divBdr>
    </w:div>
    <w:div w:id="1014310439">
      <w:bodyDiv w:val="1"/>
      <w:marLeft w:val="0"/>
      <w:marRight w:val="0"/>
      <w:marTop w:val="0"/>
      <w:marBottom w:val="0"/>
      <w:divBdr>
        <w:top w:val="none" w:sz="0" w:space="0" w:color="auto"/>
        <w:left w:val="none" w:sz="0" w:space="0" w:color="auto"/>
        <w:bottom w:val="none" w:sz="0" w:space="0" w:color="auto"/>
        <w:right w:val="none" w:sz="0" w:space="0" w:color="auto"/>
      </w:divBdr>
    </w:div>
    <w:div w:id="1207066829">
      <w:bodyDiv w:val="1"/>
      <w:marLeft w:val="0"/>
      <w:marRight w:val="0"/>
      <w:marTop w:val="0"/>
      <w:marBottom w:val="0"/>
      <w:divBdr>
        <w:top w:val="none" w:sz="0" w:space="0" w:color="auto"/>
        <w:left w:val="none" w:sz="0" w:space="0" w:color="auto"/>
        <w:bottom w:val="none" w:sz="0" w:space="0" w:color="auto"/>
        <w:right w:val="none" w:sz="0" w:space="0" w:color="auto"/>
      </w:divBdr>
      <w:divsChild>
        <w:div w:id="972174378">
          <w:marLeft w:val="0"/>
          <w:marRight w:val="0"/>
          <w:marTop w:val="0"/>
          <w:marBottom w:val="0"/>
          <w:divBdr>
            <w:top w:val="none" w:sz="0" w:space="0" w:color="auto"/>
            <w:left w:val="none" w:sz="0" w:space="0" w:color="auto"/>
            <w:bottom w:val="none" w:sz="0" w:space="0" w:color="auto"/>
            <w:right w:val="none" w:sz="0" w:space="0" w:color="auto"/>
          </w:divBdr>
          <w:divsChild>
            <w:div w:id="52448507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362365117">
      <w:bodyDiv w:val="1"/>
      <w:marLeft w:val="0"/>
      <w:marRight w:val="0"/>
      <w:marTop w:val="0"/>
      <w:marBottom w:val="0"/>
      <w:divBdr>
        <w:top w:val="none" w:sz="0" w:space="0" w:color="auto"/>
        <w:left w:val="none" w:sz="0" w:space="0" w:color="auto"/>
        <w:bottom w:val="none" w:sz="0" w:space="0" w:color="auto"/>
        <w:right w:val="none" w:sz="0" w:space="0" w:color="auto"/>
      </w:divBdr>
    </w:div>
    <w:div w:id="1372533198">
      <w:bodyDiv w:val="1"/>
      <w:marLeft w:val="0"/>
      <w:marRight w:val="0"/>
      <w:marTop w:val="0"/>
      <w:marBottom w:val="0"/>
      <w:divBdr>
        <w:top w:val="none" w:sz="0" w:space="0" w:color="auto"/>
        <w:left w:val="none" w:sz="0" w:space="0" w:color="auto"/>
        <w:bottom w:val="none" w:sz="0" w:space="0" w:color="auto"/>
        <w:right w:val="none" w:sz="0" w:space="0" w:color="auto"/>
      </w:divBdr>
    </w:div>
    <w:div w:id="1419327373">
      <w:bodyDiv w:val="1"/>
      <w:marLeft w:val="0"/>
      <w:marRight w:val="0"/>
      <w:marTop w:val="0"/>
      <w:marBottom w:val="0"/>
      <w:divBdr>
        <w:top w:val="none" w:sz="0" w:space="0" w:color="auto"/>
        <w:left w:val="none" w:sz="0" w:space="0" w:color="auto"/>
        <w:bottom w:val="none" w:sz="0" w:space="0" w:color="auto"/>
        <w:right w:val="none" w:sz="0" w:space="0" w:color="auto"/>
      </w:divBdr>
    </w:div>
    <w:div w:id="1451165079">
      <w:bodyDiv w:val="1"/>
      <w:marLeft w:val="0"/>
      <w:marRight w:val="0"/>
      <w:marTop w:val="0"/>
      <w:marBottom w:val="0"/>
      <w:divBdr>
        <w:top w:val="none" w:sz="0" w:space="0" w:color="auto"/>
        <w:left w:val="none" w:sz="0" w:space="0" w:color="auto"/>
        <w:bottom w:val="none" w:sz="0" w:space="0" w:color="auto"/>
        <w:right w:val="none" w:sz="0" w:space="0" w:color="auto"/>
      </w:divBdr>
    </w:div>
    <w:div w:id="1491284666">
      <w:bodyDiv w:val="1"/>
      <w:marLeft w:val="0"/>
      <w:marRight w:val="0"/>
      <w:marTop w:val="0"/>
      <w:marBottom w:val="0"/>
      <w:divBdr>
        <w:top w:val="none" w:sz="0" w:space="0" w:color="auto"/>
        <w:left w:val="none" w:sz="0" w:space="0" w:color="auto"/>
        <w:bottom w:val="none" w:sz="0" w:space="0" w:color="auto"/>
        <w:right w:val="none" w:sz="0" w:space="0" w:color="auto"/>
      </w:divBdr>
      <w:divsChild>
        <w:div w:id="1551115232">
          <w:marLeft w:val="0"/>
          <w:marRight w:val="0"/>
          <w:marTop w:val="0"/>
          <w:marBottom w:val="0"/>
          <w:divBdr>
            <w:top w:val="none" w:sz="0" w:space="0" w:color="auto"/>
            <w:left w:val="none" w:sz="0" w:space="0" w:color="auto"/>
            <w:bottom w:val="none" w:sz="0" w:space="0" w:color="auto"/>
            <w:right w:val="none" w:sz="0" w:space="0" w:color="auto"/>
          </w:divBdr>
          <w:divsChild>
            <w:div w:id="586496380">
              <w:marLeft w:val="0"/>
              <w:marRight w:val="0"/>
              <w:marTop w:val="0"/>
              <w:marBottom w:val="0"/>
              <w:divBdr>
                <w:top w:val="none" w:sz="0" w:space="0" w:color="auto"/>
                <w:left w:val="none" w:sz="0" w:space="0" w:color="auto"/>
                <w:bottom w:val="none" w:sz="0" w:space="0" w:color="auto"/>
                <w:right w:val="none" w:sz="0" w:space="0" w:color="auto"/>
              </w:divBdr>
              <w:divsChild>
                <w:div w:id="55813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03104">
      <w:bodyDiv w:val="1"/>
      <w:marLeft w:val="0"/>
      <w:marRight w:val="0"/>
      <w:marTop w:val="0"/>
      <w:marBottom w:val="0"/>
      <w:divBdr>
        <w:top w:val="none" w:sz="0" w:space="0" w:color="auto"/>
        <w:left w:val="none" w:sz="0" w:space="0" w:color="auto"/>
        <w:bottom w:val="none" w:sz="0" w:space="0" w:color="auto"/>
        <w:right w:val="none" w:sz="0" w:space="0" w:color="auto"/>
      </w:divBdr>
    </w:div>
    <w:div w:id="1770615508">
      <w:bodyDiv w:val="1"/>
      <w:marLeft w:val="0"/>
      <w:marRight w:val="0"/>
      <w:marTop w:val="0"/>
      <w:marBottom w:val="0"/>
      <w:divBdr>
        <w:top w:val="none" w:sz="0" w:space="0" w:color="auto"/>
        <w:left w:val="none" w:sz="0" w:space="0" w:color="auto"/>
        <w:bottom w:val="none" w:sz="0" w:space="0" w:color="auto"/>
        <w:right w:val="none" w:sz="0" w:space="0" w:color="auto"/>
      </w:divBdr>
    </w:div>
    <w:div w:id="1772626787">
      <w:bodyDiv w:val="1"/>
      <w:marLeft w:val="0"/>
      <w:marRight w:val="0"/>
      <w:marTop w:val="0"/>
      <w:marBottom w:val="0"/>
      <w:divBdr>
        <w:top w:val="none" w:sz="0" w:space="0" w:color="auto"/>
        <w:left w:val="none" w:sz="0" w:space="0" w:color="auto"/>
        <w:bottom w:val="none" w:sz="0" w:space="0" w:color="auto"/>
        <w:right w:val="none" w:sz="0" w:space="0" w:color="auto"/>
      </w:divBdr>
    </w:div>
    <w:div w:id="1936745649">
      <w:bodyDiv w:val="1"/>
      <w:marLeft w:val="0"/>
      <w:marRight w:val="0"/>
      <w:marTop w:val="0"/>
      <w:marBottom w:val="0"/>
      <w:divBdr>
        <w:top w:val="none" w:sz="0" w:space="0" w:color="auto"/>
        <w:left w:val="none" w:sz="0" w:space="0" w:color="auto"/>
        <w:bottom w:val="none" w:sz="0" w:space="0" w:color="auto"/>
        <w:right w:val="none" w:sz="0" w:space="0" w:color="auto"/>
      </w:divBdr>
      <w:divsChild>
        <w:div w:id="637994314">
          <w:marLeft w:val="0"/>
          <w:marRight w:val="0"/>
          <w:marTop w:val="0"/>
          <w:marBottom w:val="0"/>
          <w:divBdr>
            <w:top w:val="none" w:sz="0" w:space="0" w:color="auto"/>
            <w:left w:val="none" w:sz="0" w:space="0" w:color="auto"/>
            <w:bottom w:val="none" w:sz="0" w:space="0" w:color="auto"/>
            <w:right w:val="none" w:sz="0" w:space="0" w:color="auto"/>
          </w:divBdr>
          <w:divsChild>
            <w:div w:id="1638796109">
              <w:marLeft w:val="0"/>
              <w:marRight w:val="0"/>
              <w:marTop w:val="0"/>
              <w:marBottom w:val="0"/>
              <w:divBdr>
                <w:top w:val="none" w:sz="0" w:space="0" w:color="auto"/>
                <w:left w:val="none" w:sz="0" w:space="0" w:color="auto"/>
                <w:bottom w:val="none" w:sz="0" w:space="0" w:color="auto"/>
                <w:right w:val="none" w:sz="0" w:space="0" w:color="auto"/>
              </w:divBdr>
              <w:divsChild>
                <w:div w:id="16789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ncbi.nlm.nih.gov/books/NBK557596/" TargetMode="External"/><Relationship Id="rId18" Type="http://schemas.openxmlformats.org/officeDocument/2006/relationships/hyperlink" Target="https://injepijournal.biomedcentral.com/articles/10.1186/s40621-019-0208-9" TargetMode="External"/><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hyperlink" Target="https://pubmed.ncbi.nlm.nih.gov/15333419/" TargetMode="External"/><Relationship Id="rId2" Type="http://schemas.openxmlformats.org/officeDocument/2006/relationships/numbering" Target="numbering.xml"/><Relationship Id="rId16" Type="http://schemas.openxmlformats.org/officeDocument/2006/relationships/hyperlink" Target="https://pubmed.ncbi.nlm.nih.gov/15886597/"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academic.oup.com/bjaed/article/14/3/100/340780"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www.ncbi.nlm.nih.gov/pmc/articles/PMC31626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A4FCE-AB52-E84B-A73A-8DA0F36C5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9</Pages>
  <Words>2573</Words>
  <Characters>14668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PALOMER CADENAS</dc:creator>
  <cp:keywords/>
  <dc:description/>
  <cp:lastModifiedBy>MARC PALOMER CADENAS</cp:lastModifiedBy>
  <cp:revision>6</cp:revision>
  <dcterms:created xsi:type="dcterms:W3CDTF">2021-11-03T11:41:00Z</dcterms:created>
  <dcterms:modified xsi:type="dcterms:W3CDTF">2021-12-09T13:31:00Z</dcterms:modified>
</cp:coreProperties>
</file>